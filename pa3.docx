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B23" w:rsidRDefault="00D24911">
      <w:pPr>
        <w:spacing w:after="0" w:line="259" w:lineRule="auto"/>
        <w:ind w:left="0" w:right="58" w:firstLine="0"/>
        <w:jc w:val="center"/>
      </w:pPr>
      <w:r>
        <w:rPr>
          <w:sz w:val="40"/>
        </w:rPr>
        <w:t>COMP3021: Java Programming (Fall 201</w:t>
      </w:r>
      <w:r w:rsidR="0038751C">
        <w:rPr>
          <w:sz w:val="40"/>
        </w:rPr>
        <w:t>9</w:t>
      </w:r>
      <w:r>
        <w:rPr>
          <w:sz w:val="40"/>
        </w:rPr>
        <w:t xml:space="preserve">) </w:t>
      </w:r>
    </w:p>
    <w:p w:rsidR="00252B23" w:rsidRDefault="00D24911">
      <w:pPr>
        <w:spacing w:after="333" w:line="259" w:lineRule="auto"/>
        <w:ind w:left="0" w:right="54" w:firstLine="0"/>
        <w:jc w:val="center"/>
      </w:pPr>
      <w:r>
        <w:rPr>
          <w:i/>
        </w:rPr>
        <w:t xml:space="preserve">Programming Assignment </w:t>
      </w:r>
      <w:r w:rsidR="002C7896">
        <w:rPr>
          <w:i/>
        </w:rPr>
        <w:t>3</w:t>
      </w:r>
      <w:r>
        <w:t xml:space="preserve">: Text-based Pokémon </w:t>
      </w:r>
    </w:p>
    <w:sdt>
      <w:sdtPr>
        <w:rPr>
          <w:color w:val="000000"/>
          <w:sz w:val="22"/>
        </w:rPr>
        <w:id w:val="-388891902"/>
        <w:docPartObj>
          <w:docPartGallery w:val="Table of Contents"/>
        </w:docPartObj>
      </w:sdtPr>
      <w:sdtEndPr/>
      <w:sdtContent>
        <w:p w:rsidR="00252B23" w:rsidRDefault="00D24911">
          <w:pPr>
            <w:pStyle w:val="Heading2"/>
            <w:ind w:left="-5"/>
          </w:pPr>
          <w:r>
            <w:t xml:space="preserve">Contents </w:t>
          </w:r>
        </w:p>
        <w:p w:rsidR="00252B23" w:rsidRDefault="00D24911">
          <w:pPr>
            <w:pStyle w:val="TOC1"/>
            <w:tabs>
              <w:tab w:val="right" w:leader="dot" w:pos="8698"/>
            </w:tabs>
            <w:rPr>
              <w:noProof/>
            </w:rPr>
          </w:pPr>
          <w:r>
            <w:fldChar w:fldCharType="begin"/>
          </w:r>
          <w:r>
            <w:instrText xml:space="preserve"> TOC \o "1-1" \h \z \u </w:instrText>
          </w:r>
          <w:r>
            <w:fldChar w:fldCharType="separate"/>
          </w:r>
          <w:hyperlink w:anchor="_Toc13087">
            <w:r>
              <w:rPr>
                <w:noProof/>
              </w:rPr>
              <w:t>Background</w:t>
            </w:r>
            <w:r>
              <w:rPr>
                <w:noProof/>
              </w:rPr>
              <w:tab/>
            </w:r>
            <w:r>
              <w:rPr>
                <w:noProof/>
              </w:rPr>
              <w:fldChar w:fldCharType="begin"/>
            </w:r>
            <w:r>
              <w:rPr>
                <w:noProof/>
              </w:rPr>
              <w:instrText>PAGEREF _Toc13087 \h</w:instrText>
            </w:r>
            <w:r>
              <w:rPr>
                <w:noProof/>
              </w:rPr>
            </w:r>
            <w:r>
              <w:rPr>
                <w:noProof/>
              </w:rPr>
              <w:fldChar w:fldCharType="separate"/>
            </w:r>
            <w:r w:rsidR="00BD3E7C">
              <w:rPr>
                <w:noProof/>
              </w:rPr>
              <w:t>1</w:t>
            </w:r>
            <w:r>
              <w:rPr>
                <w:noProof/>
              </w:rPr>
              <w:fldChar w:fldCharType="end"/>
            </w:r>
          </w:hyperlink>
        </w:p>
        <w:p w:rsidR="00252B23" w:rsidRDefault="00F846F8">
          <w:pPr>
            <w:pStyle w:val="TOC1"/>
            <w:tabs>
              <w:tab w:val="right" w:leader="dot" w:pos="8698"/>
            </w:tabs>
            <w:rPr>
              <w:noProof/>
            </w:rPr>
          </w:pPr>
          <w:hyperlink w:anchor="_Toc13088">
            <w:r w:rsidR="00D24911">
              <w:rPr>
                <w:noProof/>
              </w:rPr>
              <w:t>Text-Based Pokémon</w:t>
            </w:r>
            <w:r w:rsidR="00D24911">
              <w:rPr>
                <w:noProof/>
              </w:rPr>
              <w:tab/>
            </w:r>
            <w:r w:rsidR="00D24911">
              <w:rPr>
                <w:noProof/>
              </w:rPr>
              <w:fldChar w:fldCharType="begin"/>
            </w:r>
            <w:r w:rsidR="00D24911">
              <w:rPr>
                <w:noProof/>
              </w:rPr>
              <w:instrText>PAGEREF _Toc13088 \h</w:instrText>
            </w:r>
            <w:r w:rsidR="00D24911">
              <w:rPr>
                <w:noProof/>
              </w:rPr>
            </w:r>
            <w:r w:rsidR="00D24911">
              <w:rPr>
                <w:noProof/>
              </w:rPr>
              <w:fldChar w:fldCharType="separate"/>
            </w:r>
            <w:r w:rsidR="00BD3E7C">
              <w:rPr>
                <w:noProof/>
              </w:rPr>
              <w:t>2</w:t>
            </w:r>
            <w:r w:rsidR="00D24911">
              <w:rPr>
                <w:noProof/>
              </w:rPr>
              <w:fldChar w:fldCharType="end"/>
            </w:r>
          </w:hyperlink>
        </w:p>
        <w:p w:rsidR="00252B23" w:rsidRDefault="00F846F8">
          <w:pPr>
            <w:pStyle w:val="TOC1"/>
            <w:tabs>
              <w:tab w:val="right" w:leader="dot" w:pos="8698"/>
            </w:tabs>
            <w:rPr>
              <w:noProof/>
            </w:rPr>
          </w:pPr>
          <w:hyperlink w:anchor="_Toc13089">
            <w:r w:rsidR="00D24911">
              <w:rPr>
                <w:noProof/>
              </w:rPr>
              <w:t>Specifications of the Input File</w:t>
            </w:r>
            <w:r w:rsidR="00D24911">
              <w:rPr>
                <w:noProof/>
              </w:rPr>
              <w:tab/>
            </w:r>
            <w:r w:rsidR="00D24911">
              <w:rPr>
                <w:noProof/>
              </w:rPr>
              <w:fldChar w:fldCharType="begin"/>
            </w:r>
            <w:r w:rsidR="00D24911">
              <w:rPr>
                <w:noProof/>
              </w:rPr>
              <w:instrText>PAGEREF _Toc13089 \h</w:instrText>
            </w:r>
            <w:r w:rsidR="00D24911">
              <w:rPr>
                <w:noProof/>
              </w:rPr>
            </w:r>
            <w:r w:rsidR="00D24911">
              <w:rPr>
                <w:noProof/>
              </w:rPr>
              <w:fldChar w:fldCharType="separate"/>
            </w:r>
            <w:r w:rsidR="00BD3E7C">
              <w:rPr>
                <w:noProof/>
              </w:rPr>
              <w:t>2</w:t>
            </w:r>
            <w:r w:rsidR="00D24911">
              <w:rPr>
                <w:noProof/>
              </w:rPr>
              <w:fldChar w:fldCharType="end"/>
            </w:r>
          </w:hyperlink>
        </w:p>
        <w:p w:rsidR="00252B23" w:rsidRDefault="00F846F8">
          <w:pPr>
            <w:pStyle w:val="TOC1"/>
            <w:tabs>
              <w:tab w:val="right" w:leader="dot" w:pos="8698"/>
            </w:tabs>
            <w:rPr>
              <w:noProof/>
            </w:rPr>
          </w:pPr>
          <w:hyperlink w:anchor="_Toc13090">
            <w:r w:rsidR="00D24911">
              <w:rPr>
                <w:noProof/>
              </w:rPr>
              <w:t>The Expected Output</w:t>
            </w:r>
            <w:r w:rsidR="00D24911">
              <w:rPr>
                <w:noProof/>
              </w:rPr>
              <w:tab/>
            </w:r>
            <w:r w:rsidR="00D24911">
              <w:rPr>
                <w:noProof/>
              </w:rPr>
              <w:fldChar w:fldCharType="begin"/>
            </w:r>
            <w:r w:rsidR="00D24911">
              <w:rPr>
                <w:noProof/>
              </w:rPr>
              <w:instrText>PAGEREF _Toc13090 \h</w:instrText>
            </w:r>
            <w:r w:rsidR="00D24911">
              <w:rPr>
                <w:noProof/>
              </w:rPr>
            </w:r>
            <w:r w:rsidR="00D24911">
              <w:rPr>
                <w:noProof/>
              </w:rPr>
              <w:fldChar w:fldCharType="separate"/>
            </w:r>
            <w:r w:rsidR="00BD3E7C">
              <w:rPr>
                <w:noProof/>
              </w:rPr>
              <w:t>4</w:t>
            </w:r>
            <w:r w:rsidR="00D24911">
              <w:rPr>
                <w:noProof/>
              </w:rPr>
              <w:fldChar w:fldCharType="end"/>
            </w:r>
          </w:hyperlink>
        </w:p>
        <w:p w:rsidR="00252B23" w:rsidRDefault="00F846F8">
          <w:pPr>
            <w:pStyle w:val="TOC1"/>
            <w:tabs>
              <w:tab w:val="right" w:leader="dot" w:pos="8698"/>
            </w:tabs>
            <w:rPr>
              <w:noProof/>
            </w:rPr>
          </w:pPr>
          <w:hyperlink w:anchor="_Toc13091">
            <w:r w:rsidR="00D24911">
              <w:rPr>
                <w:noProof/>
              </w:rPr>
              <w:t>Documentation using JavaDoc Syntax</w:t>
            </w:r>
            <w:r w:rsidR="00D24911">
              <w:rPr>
                <w:noProof/>
              </w:rPr>
              <w:tab/>
            </w:r>
            <w:r w:rsidR="00D24911">
              <w:rPr>
                <w:noProof/>
              </w:rPr>
              <w:fldChar w:fldCharType="begin"/>
            </w:r>
            <w:r w:rsidR="00D24911">
              <w:rPr>
                <w:noProof/>
              </w:rPr>
              <w:instrText>PAGEREF _Toc13091 \h</w:instrText>
            </w:r>
            <w:r w:rsidR="00D24911">
              <w:rPr>
                <w:noProof/>
              </w:rPr>
            </w:r>
            <w:r w:rsidR="00D24911">
              <w:rPr>
                <w:noProof/>
              </w:rPr>
              <w:fldChar w:fldCharType="separate"/>
            </w:r>
            <w:r w:rsidR="00BD3E7C">
              <w:rPr>
                <w:noProof/>
              </w:rPr>
              <w:t>5</w:t>
            </w:r>
            <w:r w:rsidR="00D24911">
              <w:rPr>
                <w:noProof/>
              </w:rPr>
              <w:fldChar w:fldCharType="end"/>
            </w:r>
          </w:hyperlink>
        </w:p>
        <w:p w:rsidR="00252B23" w:rsidRDefault="00F846F8">
          <w:pPr>
            <w:pStyle w:val="TOC1"/>
            <w:tabs>
              <w:tab w:val="right" w:leader="dot" w:pos="8698"/>
            </w:tabs>
            <w:rPr>
              <w:noProof/>
            </w:rPr>
          </w:pPr>
          <w:hyperlink w:anchor="_Toc13092">
            <w:r w:rsidR="00D24911">
              <w:rPr>
                <w:noProof/>
              </w:rPr>
              <w:t>Using OOP concepts</w:t>
            </w:r>
            <w:r w:rsidR="00D24911">
              <w:rPr>
                <w:noProof/>
              </w:rPr>
              <w:tab/>
            </w:r>
            <w:r w:rsidR="00D24911">
              <w:rPr>
                <w:noProof/>
              </w:rPr>
              <w:fldChar w:fldCharType="begin"/>
            </w:r>
            <w:r w:rsidR="00D24911">
              <w:rPr>
                <w:noProof/>
              </w:rPr>
              <w:instrText>PAGEREF _Toc13092 \h</w:instrText>
            </w:r>
            <w:r w:rsidR="00D24911">
              <w:rPr>
                <w:noProof/>
              </w:rPr>
            </w:r>
            <w:r w:rsidR="00D24911">
              <w:rPr>
                <w:noProof/>
              </w:rPr>
              <w:fldChar w:fldCharType="separate"/>
            </w:r>
            <w:r w:rsidR="00BD3E7C">
              <w:rPr>
                <w:noProof/>
              </w:rPr>
              <w:t>5</w:t>
            </w:r>
            <w:r w:rsidR="00D24911">
              <w:rPr>
                <w:noProof/>
              </w:rPr>
              <w:fldChar w:fldCharType="end"/>
            </w:r>
          </w:hyperlink>
        </w:p>
        <w:p w:rsidR="00252B23" w:rsidRDefault="00F846F8">
          <w:pPr>
            <w:pStyle w:val="TOC1"/>
            <w:tabs>
              <w:tab w:val="right" w:leader="dot" w:pos="8698"/>
            </w:tabs>
            <w:rPr>
              <w:noProof/>
            </w:rPr>
          </w:pPr>
          <w:hyperlink w:anchor="_Toc13093">
            <w:r w:rsidR="00D24911">
              <w:rPr>
                <w:noProof/>
              </w:rPr>
              <w:t>Marking Schemes</w:t>
            </w:r>
            <w:r w:rsidR="00D24911">
              <w:rPr>
                <w:noProof/>
              </w:rPr>
              <w:tab/>
            </w:r>
            <w:r w:rsidR="00D24911">
              <w:rPr>
                <w:noProof/>
              </w:rPr>
              <w:fldChar w:fldCharType="begin"/>
            </w:r>
            <w:r w:rsidR="00D24911">
              <w:rPr>
                <w:noProof/>
              </w:rPr>
              <w:instrText>PAGEREF _Toc13093 \h</w:instrText>
            </w:r>
            <w:r w:rsidR="00D24911">
              <w:rPr>
                <w:noProof/>
              </w:rPr>
            </w:r>
            <w:r w:rsidR="00D24911">
              <w:rPr>
                <w:noProof/>
              </w:rPr>
              <w:fldChar w:fldCharType="separate"/>
            </w:r>
            <w:r w:rsidR="00BD3E7C">
              <w:rPr>
                <w:noProof/>
              </w:rPr>
              <w:t>5</w:t>
            </w:r>
            <w:r w:rsidR="00D24911">
              <w:rPr>
                <w:noProof/>
              </w:rPr>
              <w:fldChar w:fldCharType="end"/>
            </w:r>
          </w:hyperlink>
        </w:p>
        <w:p w:rsidR="00252B23" w:rsidRDefault="00F846F8">
          <w:pPr>
            <w:pStyle w:val="TOC1"/>
            <w:tabs>
              <w:tab w:val="right" w:leader="dot" w:pos="8698"/>
            </w:tabs>
            <w:rPr>
              <w:noProof/>
            </w:rPr>
          </w:pPr>
          <w:hyperlink w:anchor="_Toc13094">
            <w:r w:rsidR="00D24911">
              <w:rPr>
                <w:noProof/>
              </w:rPr>
              <w:t>Input and Output file</w:t>
            </w:r>
            <w:r w:rsidR="00D24911">
              <w:rPr>
                <w:noProof/>
              </w:rPr>
              <w:tab/>
            </w:r>
            <w:r w:rsidR="00D24911">
              <w:rPr>
                <w:noProof/>
              </w:rPr>
              <w:fldChar w:fldCharType="begin"/>
            </w:r>
            <w:r w:rsidR="00D24911">
              <w:rPr>
                <w:noProof/>
              </w:rPr>
              <w:instrText>PAGEREF _Toc13094 \h</w:instrText>
            </w:r>
            <w:r w:rsidR="00D24911">
              <w:rPr>
                <w:noProof/>
              </w:rPr>
            </w:r>
            <w:r w:rsidR="00D24911">
              <w:rPr>
                <w:noProof/>
              </w:rPr>
              <w:fldChar w:fldCharType="separate"/>
            </w:r>
            <w:r w:rsidR="00BD3E7C">
              <w:rPr>
                <w:noProof/>
              </w:rPr>
              <w:t>6</w:t>
            </w:r>
            <w:r w:rsidR="00D24911">
              <w:rPr>
                <w:noProof/>
              </w:rPr>
              <w:fldChar w:fldCharType="end"/>
            </w:r>
          </w:hyperlink>
        </w:p>
        <w:p w:rsidR="00252B23" w:rsidRDefault="00F846F8">
          <w:pPr>
            <w:pStyle w:val="TOC1"/>
            <w:tabs>
              <w:tab w:val="right" w:leader="dot" w:pos="8698"/>
            </w:tabs>
            <w:rPr>
              <w:noProof/>
            </w:rPr>
          </w:pPr>
          <w:hyperlink w:anchor="_Toc13095">
            <w:r w:rsidR="00D24911">
              <w:rPr>
                <w:noProof/>
              </w:rPr>
              <w:t>Implementation Notes</w:t>
            </w:r>
            <w:r w:rsidR="00D24911">
              <w:rPr>
                <w:noProof/>
              </w:rPr>
              <w:tab/>
            </w:r>
            <w:r w:rsidR="00D24911">
              <w:rPr>
                <w:noProof/>
              </w:rPr>
              <w:fldChar w:fldCharType="begin"/>
            </w:r>
            <w:r w:rsidR="00D24911">
              <w:rPr>
                <w:noProof/>
              </w:rPr>
              <w:instrText>PAGEREF _Toc13095 \h</w:instrText>
            </w:r>
            <w:r w:rsidR="00D24911">
              <w:rPr>
                <w:noProof/>
              </w:rPr>
            </w:r>
            <w:r w:rsidR="00D24911">
              <w:rPr>
                <w:noProof/>
              </w:rPr>
              <w:fldChar w:fldCharType="separate"/>
            </w:r>
            <w:r w:rsidR="00BD3E7C">
              <w:rPr>
                <w:noProof/>
              </w:rPr>
              <w:t>7</w:t>
            </w:r>
            <w:r w:rsidR="00D24911">
              <w:rPr>
                <w:noProof/>
              </w:rPr>
              <w:fldChar w:fldCharType="end"/>
            </w:r>
          </w:hyperlink>
        </w:p>
        <w:p w:rsidR="00252B23" w:rsidRDefault="00F846F8">
          <w:pPr>
            <w:pStyle w:val="TOC1"/>
            <w:tabs>
              <w:tab w:val="right" w:leader="dot" w:pos="8698"/>
            </w:tabs>
            <w:rPr>
              <w:noProof/>
            </w:rPr>
          </w:pPr>
          <w:hyperlink w:anchor="_Toc13096">
            <w:r w:rsidR="00D24911">
              <w:rPr>
                <w:noProof/>
              </w:rPr>
              <w:t>Submission Details</w:t>
            </w:r>
            <w:r w:rsidR="00D24911">
              <w:rPr>
                <w:noProof/>
              </w:rPr>
              <w:tab/>
            </w:r>
            <w:r w:rsidR="00D24911">
              <w:rPr>
                <w:noProof/>
              </w:rPr>
              <w:fldChar w:fldCharType="begin"/>
            </w:r>
            <w:r w:rsidR="00D24911">
              <w:rPr>
                <w:noProof/>
              </w:rPr>
              <w:instrText>PAGEREF _Toc13096 \h</w:instrText>
            </w:r>
            <w:r w:rsidR="00D24911">
              <w:rPr>
                <w:noProof/>
              </w:rPr>
            </w:r>
            <w:r w:rsidR="00D24911">
              <w:rPr>
                <w:noProof/>
              </w:rPr>
              <w:fldChar w:fldCharType="separate"/>
            </w:r>
            <w:r w:rsidR="00BD3E7C">
              <w:rPr>
                <w:noProof/>
              </w:rPr>
              <w:t>9</w:t>
            </w:r>
            <w:r w:rsidR="00D24911">
              <w:rPr>
                <w:noProof/>
              </w:rPr>
              <w:fldChar w:fldCharType="end"/>
            </w:r>
          </w:hyperlink>
        </w:p>
        <w:p w:rsidR="00252B23" w:rsidRDefault="00F846F8">
          <w:pPr>
            <w:pStyle w:val="TOC1"/>
            <w:tabs>
              <w:tab w:val="right" w:leader="dot" w:pos="8698"/>
            </w:tabs>
            <w:rPr>
              <w:noProof/>
            </w:rPr>
          </w:pPr>
          <w:hyperlink w:anchor="_Toc13097">
            <w:r w:rsidR="00D24911">
              <w:rPr>
                <w:noProof/>
              </w:rPr>
              <w:t>Bonus</w:t>
            </w:r>
            <w:r w:rsidR="00D24911">
              <w:rPr>
                <w:noProof/>
              </w:rPr>
              <w:tab/>
            </w:r>
            <w:r w:rsidR="00D24911">
              <w:rPr>
                <w:noProof/>
              </w:rPr>
              <w:fldChar w:fldCharType="begin"/>
            </w:r>
            <w:r w:rsidR="00D24911">
              <w:rPr>
                <w:noProof/>
              </w:rPr>
              <w:instrText>PAGEREF _Toc13097 \h</w:instrText>
            </w:r>
            <w:r w:rsidR="00D24911">
              <w:rPr>
                <w:noProof/>
              </w:rPr>
            </w:r>
            <w:r w:rsidR="00D24911">
              <w:rPr>
                <w:noProof/>
              </w:rPr>
              <w:fldChar w:fldCharType="separate"/>
            </w:r>
            <w:r w:rsidR="00BD3E7C">
              <w:rPr>
                <w:noProof/>
              </w:rPr>
              <w:t>9</w:t>
            </w:r>
            <w:r w:rsidR="00D24911">
              <w:rPr>
                <w:noProof/>
              </w:rPr>
              <w:fldChar w:fldCharType="end"/>
            </w:r>
          </w:hyperlink>
        </w:p>
        <w:p w:rsidR="00252B23" w:rsidRDefault="00F846F8">
          <w:pPr>
            <w:pStyle w:val="TOC1"/>
            <w:tabs>
              <w:tab w:val="right" w:leader="dot" w:pos="8698"/>
            </w:tabs>
            <w:rPr>
              <w:noProof/>
            </w:rPr>
          </w:pPr>
          <w:hyperlink w:anchor="_Toc13098">
            <w:r w:rsidR="00D24911">
              <w:rPr>
                <w:noProof/>
              </w:rPr>
              <w:t>Deadline</w:t>
            </w:r>
            <w:r w:rsidR="00D24911">
              <w:rPr>
                <w:noProof/>
              </w:rPr>
              <w:tab/>
            </w:r>
            <w:r w:rsidR="00D24911">
              <w:rPr>
                <w:noProof/>
              </w:rPr>
              <w:fldChar w:fldCharType="begin"/>
            </w:r>
            <w:r w:rsidR="00D24911">
              <w:rPr>
                <w:noProof/>
              </w:rPr>
              <w:instrText>PAGEREF _Toc13098 \h</w:instrText>
            </w:r>
            <w:r w:rsidR="00D24911">
              <w:rPr>
                <w:noProof/>
              </w:rPr>
            </w:r>
            <w:r w:rsidR="00D24911">
              <w:rPr>
                <w:noProof/>
              </w:rPr>
              <w:fldChar w:fldCharType="separate"/>
            </w:r>
            <w:r w:rsidR="00BD3E7C">
              <w:rPr>
                <w:noProof/>
              </w:rPr>
              <w:t>9</w:t>
            </w:r>
            <w:r w:rsidR="00D24911">
              <w:rPr>
                <w:noProof/>
              </w:rPr>
              <w:fldChar w:fldCharType="end"/>
            </w:r>
          </w:hyperlink>
        </w:p>
        <w:p w:rsidR="002537FC" w:rsidRDefault="00D24911" w:rsidP="002537FC">
          <w:r>
            <w:fldChar w:fldCharType="end"/>
          </w:r>
        </w:p>
      </w:sdtContent>
    </w:sdt>
    <w:p w:rsidR="00252B23" w:rsidRDefault="00D24911" w:rsidP="002537FC">
      <w:r>
        <w:t xml:space="preserve"> </w:t>
      </w:r>
    </w:p>
    <w:p w:rsidR="00252B23" w:rsidRDefault="00D24911">
      <w:pPr>
        <w:pStyle w:val="Heading1"/>
        <w:ind w:left="-5"/>
      </w:pPr>
      <w:bookmarkStart w:id="0" w:name="_Toc13087"/>
      <w:r>
        <w:t xml:space="preserve">Background </w:t>
      </w:r>
      <w:bookmarkEnd w:id="0"/>
    </w:p>
    <w:p w:rsidR="00252B23" w:rsidRDefault="00D24911">
      <w:pPr>
        <w:ind w:left="-5" w:right="41"/>
      </w:pPr>
      <w:r>
        <w:t xml:space="preserve">Pokémon Go is a free-to-play, location-based augmented reality game developed by Niantic for iOS, Android, and Apple Watch devices. It was initially released in July 2016 and got extremely popular worldwide. In this game, players can acquire random numbers of </w:t>
      </w:r>
      <w:r w:rsidRPr="002537FC">
        <w:rPr>
          <w:color w:val="000000" w:themeColor="text1"/>
        </w:rPr>
        <w:t>Poke Balls</w:t>
      </w:r>
      <w:r>
        <w:t xml:space="preserve"> at different </w:t>
      </w:r>
      <w:r w:rsidRPr="002537FC">
        <w:rPr>
          <w:color w:val="000000" w:themeColor="text1"/>
        </w:rPr>
        <w:t>Supply Stations</w:t>
      </w:r>
      <w:r>
        <w:t xml:space="preserve">. When wild </w:t>
      </w:r>
      <w:proofErr w:type="spellStart"/>
      <w:r w:rsidRPr="002537FC">
        <w:rPr>
          <w:color w:val="000000" w:themeColor="text1"/>
        </w:rPr>
        <w:t>Pokémons</w:t>
      </w:r>
      <w:proofErr w:type="spellEnd"/>
      <w:r>
        <w:rPr>
          <w:color w:val="0070C0"/>
        </w:rPr>
        <w:t xml:space="preserve"> </w:t>
      </w:r>
      <w:r>
        <w:t>hidden in</w:t>
      </w:r>
      <w:r>
        <w:rPr>
          <w:color w:val="0070C0"/>
        </w:rPr>
        <w:t xml:space="preserve"> </w:t>
      </w:r>
      <w:r>
        <w:t xml:space="preserve">the surrounding environment are spotted, the players can use </w:t>
      </w:r>
      <w:r w:rsidRPr="002537FC">
        <w:rPr>
          <w:color w:val="000000" w:themeColor="text1"/>
        </w:rPr>
        <w:t xml:space="preserve">Poke Balls </w:t>
      </w:r>
      <w:r>
        <w:t xml:space="preserve">to catch these </w:t>
      </w:r>
      <w:proofErr w:type="spellStart"/>
      <w:r w:rsidRPr="002537FC">
        <w:rPr>
          <w:color w:val="000000" w:themeColor="text1"/>
        </w:rPr>
        <w:t>Pokémons</w:t>
      </w:r>
      <w:proofErr w:type="spellEnd"/>
      <w:r>
        <w:t xml:space="preserve">. The following shows some screenshots of this game. </w:t>
      </w:r>
    </w:p>
    <w:p w:rsidR="00252B23" w:rsidRDefault="00D24911">
      <w:pPr>
        <w:spacing w:after="224" w:line="259" w:lineRule="auto"/>
        <w:ind w:left="1497" w:right="0" w:firstLine="0"/>
        <w:jc w:val="left"/>
      </w:pPr>
      <w:r>
        <w:rPr>
          <w:noProof/>
        </w:rPr>
        <w:drawing>
          <wp:inline distT="0" distB="0" distL="0" distR="0">
            <wp:extent cx="3584448" cy="2016252"/>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5"/>
                    <a:stretch>
                      <a:fillRect/>
                    </a:stretch>
                  </pic:blipFill>
                  <pic:spPr>
                    <a:xfrm>
                      <a:off x="0" y="0"/>
                      <a:ext cx="3584448" cy="2016252"/>
                    </a:xfrm>
                    <a:prstGeom prst="rect">
                      <a:avLst/>
                    </a:prstGeom>
                  </pic:spPr>
                </pic:pic>
              </a:graphicData>
            </a:graphic>
          </wp:inline>
        </w:drawing>
      </w:r>
      <w:r>
        <w:t xml:space="preserve"> </w:t>
      </w:r>
    </w:p>
    <w:p w:rsidR="00252B23" w:rsidRDefault="00D24911">
      <w:pPr>
        <w:spacing w:after="0" w:line="259" w:lineRule="auto"/>
        <w:ind w:left="0" w:right="59" w:firstLine="0"/>
        <w:jc w:val="center"/>
      </w:pPr>
      <w:r>
        <w:rPr>
          <w:i/>
          <w:color w:val="44546A"/>
          <w:sz w:val="18"/>
        </w:rPr>
        <w:t>Figure 1 Screenshots of Pokémon Go</w:t>
      </w:r>
      <w:r>
        <w:rPr>
          <w:i/>
          <w:color w:val="44546A"/>
          <w:sz w:val="40"/>
        </w:rPr>
        <w:t xml:space="preserve"> </w:t>
      </w:r>
    </w:p>
    <w:p w:rsidR="00252B23" w:rsidRDefault="00D24911">
      <w:pPr>
        <w:spacing w:after="344"/>
        <w:ind w:left="-5" w:right="41"/>
      </w:pPr>
      <w:r>
        <w:lastRenderedPageBreak/>
        <w:t xml:space="preserve">In this assignment, you are required to implement a text-based Pokémon Go. We will give you a map with a number of Supply Stations and </w:t>
      </w:r>
      <w:proofErr w:type="spellStart"/>
      <w:r>
        <w:t>Pokémons</w:t>
      </w:r>
      <w:proofErr w:type="spellEnd"/>
      <w:r>
        <w:t xml:space="preserve">. You are going to walk through the map from a point (denoted as starting point) to an end (denoted as destination point) by moving up, down, left and right. There may be several paths from the starting point to the destination, and you are required to output the optimum path under the defined scoring function.  </w:t>
      </w:r>
    </w:p>
    <w:p w:rsidR="00252B23" w:rsidRDefault="00D24911">
      <w:pPr>
        <w:pStyle w:val="Heading1"/>
        <w:ind w:left="-5"/>
      </w:pPr>
      <w:bookmarkStart w:id="1" w:name="_Toc13088"/>
      <w:r>
        <w:t xml:space="preserve">Text-Based Pokémon  </w:t>
      </w:r>
      <w:bookmarkEnd w:id="1"/>
    </w:p>
    <w:p w:rsidR="00252B23" w:rsidRDefault="00D24911">
      <w:pPr>
        <w:spacing w:after="169"/>
        <w:ind w:left="-5" w:right="41"/>
      </w:pPr>
      <w:r>
        <w:t xml:space="preserve">You are required to implement a text-based Pokémon in this assignment. The program will read all configuration from the input file to initialize the player, the Pokémon and the map. A single output file is created to show the path from the starting point to the destination along with the state of the player.   </w:t>
      </w:r>
    </w:p>
    <w:p w:rsidR="00252B23" w:rsidRDefault="00D24911">
      <w:pPr>
        <w:ind w:left="-5" w:right="41"/>
      </w:pPr>
      <w:r>
        <w:t xml:space="preserve">The input file: </w:t>
      </w:r>
    </w:p>
    <w:p w:rsidR="000624CB" w:rsidRDefault="000624CB">
      <w:pPr>
        <w:ind w:left="-5" w:right="41"/>
      </w:pPr>
    </w:p>
    <w:tbl>
      <w:tblPr>
        <w:tblStyle w:val="TableGrid"/>
        <w:tblW w:w="6210" w:type="dxa"/>
        <w:tblInd w:w="1216" w:type="dxa"/>
        <w:tblCellMar>
          <w:top w:w="44" w:type="dxa"/>
          <w:left w:w="107" w:type="dxa"/>
          <w:right w:w="115" w:type="dxa"/>
        </w:tblCellMar>
        <w:tblLook w:val="04A0" w:firstRow="1" w:lastRow="0" w:firstColumn="1" w:lastColumn="0" w:noHBand="0" w:noVBand="1"/>
      </w:tblPr>
      <w:tblGrid>
        <w:gridCol w:w="6210"/>
      </w:tblGrid>
      <w:tr w:rsidR="00252B23">
        <w:trPr>
          <w:trHeight w:val="276"/>
        </w:trPr>
        <w:tc>
          <w:tcPr>
            <w:tcW w:w="6210"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0" w:right="0" w:firstLine="0"/>
              <w:jc w:val="left"/>
            </w:pPr>
            <w:r>
              <w:rPr>
                <w:color w:val="FFFFFF"/>
              </w:rPr>
              <w:t xml:space="preserve">Descriptions of the input file </w:t>
            </w:r>
          </w:p>
        </w:tc>
      </w:tr>
      <w:tr w:rsidR="00252B23">
        <w:trPr>
          <w:trHeight w:val="839"/>
        </w:trPr>
        <w:tc>
          <w:tcPr>
            <w:tcW w:w="6210"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Describes the map </w:t>
            </w:r>
          </w:p>
          <w:p w:rsidR="00252B23" w:rsidRDefault="00D24911">
            <w:pPr>
              <w:spacing w:after="0" w:line="259" w:lineRule="auto"/>
              <w:ind w:left="0" w:right="0" w:firstLine="0"/>
              <w:jc w:val="left"/>
            </w:pPr>
            <w:r>
              <w:t xml:space="preserve">Describes the positions and properties of all </w:t>
            </w:r>
            <w:proofErr w:type="spellStart"/>
            <w:r>
              <w:t>Pokémons</w:t>
            </w:r>
            <w:proofErr w:type="spellEnd"/>
            <w:r>
              <w:t xml:space="preserve">. </w:t>
            </w:r>
          </w:p>
          <w:p w:rsidR="00252B23" w:rsidRDefault="00D24911">
            <w:pPr>
              <w:spacing w:after="0" w:line="259" w:lineRule="auto"/>
              <w:ind w:left="0" w:right="0" w:firstLine="0"/>
              <w:jc w:val="left"/>
            </w:pPr>
            <w:r>
              <w:t xml:space="preserve">Describes the positions and configurations of all supply stations. </w:t>
            </w:r>
          </w:p>
        </w:tc>
      </w:tr>
    </w:tbl>
    <w:p w:rsidR="00252B23" w:rsidRDefault="00D24911">
      <w:pPr>
        <w:spacing w:after="158" w:line="259" w:lineRule="auto"/>
        <w:ind w:left="0" w:right="0" w:firstLine="0"/>
        <w:jc w:val="left"/>
      </w:pPr>
      <w:r>
        <w:t xml:space="preserve"> </w:t>
      </w:r>
    </w:p>
    <w:p w:rsidR="00252B23" w:rsidRDefault="00D24911">
      <w:pPr>
        <w:ind w:left="-5" w:right="41"/>
      </w:pPr>
      <w:r>
        <w:t xml:space="preserve">The output file: </w:t>
      </w:r>
    </w:p>
    <w:p w:rsidR="00B61ED0" w:rsidRDefault="00B61ED0">
      <w:pPr>
        <w:ind w:left="-5" w:right="41"/>
      </w:pPr>
    </w:p>
    <w:tbl>
      <w:tblPr>
        <w:tblStyle w:val="TableGrid"/>
        <w:tblW w:w="6210" w:type="dxa"/>
        <w:tblInd w:w="1216" w:type="dxa"/>
        <w:tblCellMar>
          <w:top w:w="46" w:type="dxa"/>
          <w:left w:w="107" w:type="dxa"/>
          <w:right w:w="115" w:type="dxa"/>
        </w:tblCellMar>
        <w:tblLook w:val="04A0" w:firstRow="1" w:lastRow="0" w:firstColumn="1" w:lastColumn="0" w:noHBand="0" w:noVBand="1"/>
      </w:tblPr>
      <w:tblGrid>
        <w:gridCol w:w="6210"/>
      </w:tblGrid>
      <w:tr w:rsidR="00252B23">
        <w:trPr>
          <w:trHeight w:val="275"/>
        </w:trPr>
        <w:tc>
          <w:tcPr>
            <w:tcW w:w="6210"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0" w:right="0" w:firstLine="0"/>
              <w:jc w:val="left"/>
            </w:pPr>
            <w:r>
              <w:rPr>
                <w:color w:val="FFFFFF"/>
              </w:rPr>
              <w:t xml:space="preserve">Descriptions of the output file </w:t>
            </w:r>
          </w:p>
        </w:tc>
      </w:tr>
      <w:tr w:rsidR="00252B23">
        <w:trPr>
          <w:trHeight w:val="551"/>
        </w:trPr>
        <w:tc>
          <w:tcPr>
            <w:tcW w:w="6210"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Display the status of the player when he arrives at the destination. Display the path the player has been visited </w:t>
            </w:r>
          </w:p>
        </w:tc>
      </w:tr>
    </w:tbl>
    <w:p w:rsidR="004270E7" w:rsidRDefault="004270E7">
      <w:pPr>
        <w:pStyle w:val="Heading1"/>
        <w:ind w:left="-5"/>
      </w:pPr>
      <w:bookmarkStart w:id="2" w:name="_Toc13089"/>
    </w:p>
    <w:p w:rsidR="004270E7" w:rsidRDefault="004270E7">
      <w:pPr>
        <w:pStyle w:val="Heading1"/>
        <w:ind w:left="-5"/>
      </w:pPr>
    </w:p>
    <w:p w:rsidR="00252B23" w:rsidRDefault="00D24911">
      <w:pPr>
        <w:pStyle w:val="Heading1"/>
        <w:ind w:left="-5"/>
      </w:pPr>
      <w:r>
        <w:t xml:space="preserve">Specifications of the Input File </w:t>
      </w:r>
      <w:bookmarkEnd w:id="2"/>
    </w:p>
    <w:p w:rsidR="00931EF2" w:rsidRPr="00F846F8" w:rsidRDefault="00D24911" w:rsidP="00931EF2">
      <w:pPr>
        <w:ind w:left="-5" w:right="41"/>
        <w:rPr>
          <w:color w:val="000000" w:themeColor="text1"/>
        </w:rPr>
      </w:pPr>
      <w:r>
        <w:t>The input file</w:t>
      </w:r>
      <w:r w:rsidR="00893B26">
        <w:t xml:space="preserve"> </w:t>
      </w:r>
      <w:r>
        <w:t xml:space="preserve">describes the map, the properties of </w:t>
      </w:r>
      <w:proofErr w:type="spellStart"/>
      <w:r>
        <w:t>Pokémons</w:t>
      </w:r>
      <w:proofErr w:type="spellEnd"/>
      <w:r>
        <w:t xml:space="preserve"> and Supply Stations. </w:t>
      </w:r>
      <w:r w:rsidR="00F92521" w:rsidRPr="00F846F8">
        <w:rPr>
          <w:color w:val="000000" w:themeColor="text1"/>
        </w:rPr>
        <w:t xml:space="preserve">The </w:t>
      </w:r>
      <w:r w:rsidR="001E11A1" w:rsidRPr="00F846F8">
        <w:rPr>
          <w:color w:val="000000" w:themeColor="text1"/>
        </w:rPr>
        <w:t>P</w:t>
      </w:r>
      <w:r w:rsidR="00F92521" w:rsidRPr="00F846F8">
        <w:rPr>
          <w:color w:val="000000" w:themeColor="text1"/>
        </w:rPr>
        <w:t xml:space="preserve">layer can </w:t>
      </w:r>
      <w:r w:rsidR="001E11A1" w:rsidRPr="00F846F8">
        <w:rPr>
          <w:color w:val="000000" w:themeColor="text1"/>
        </w:rPr>
        <w:t>earn</w:t>
      </w:r>
      <w:r w:rsidR="00F92521" w:rsidRPr="00F846F8">
        <w:rPr>
          <w:color w:val="000000" w:themeColor="text1"/>
        </w:rPr>
        <w:t xml:space="preserve"> Poke balls from Supply Stations. </w:t>
      </w:r>
      <w:r w:rsidR="001E11A1" w:rsidRPr="00F846F8">
        <w:rPr>
          <w:color w:val="000000" w:themeColor="text1"/>
        </w:rPr>
        <w:t xml:space="preserve">The number of Poke balls earned can vary with stations. </w:t>
      </w:r>
      <w:r w:rsidR="00F92521" w:rsidRPr="00F846F8">
        <w:rPr>
          <w:color w:val="000000" w:themeColor="text1"/>
        </w:rPr>
        <w:t xml:space="preserve">These Poke balls will be consumed when </w:t>
      </w:r>
      <w:proofErr w:type="spellStart"/>
      <w:r w:rsidR="00F92521" w:rsidRPr="00F846F8">
        <w:rPr>
          <w:color w:val="000000" w:themeColor="text1"/>
        </w:rPr>
        <w:t>Pokémons</w:t>
      </w:r>
      <w:proofErr w:type="spellEnd"/>
      <w:r w:rsidR="00F92521" w:rsidRPr="00F846F8">
        <w:rPr>
          <w:color w:val="000000" w:themeColor="text1"/>
        </w:rPr>
        <w:t xml:space="preserve"> are caught. The number of Poke balls consumed may vary with different types of </w:t>
      </w:r>
      <w:proofErr w:type="spellStart"/>
      <w:r w:rsidR="00F92521" w:rsidRPr="00F846F8">
        <w:rPr>
          <w:color w:val="000000" w:themeColor="text1"/>
        </w:rPr>
        <w:t>Pokémons</w:t>
      </w:r>
      <w:proofErr w:type="spellEnd"/>
      <w:r w:rsidR="00F92521" w:rsidRPr="00F846F8">
        <w:rPr>
          <w:color w:val="000000" w:themeColor="text1"/>
        </w:rPr>
        <w:t xml:space="preserve">.  </w:t>
      </w:r>
      <w:r w:rsidR="001E11A1" w:rsidRPr="00F846F8">
        <w:rPr>
          <w:color w:val="000000" w:themeColor="text1"/>
        </w:rPr>
        <w:t>In the following, we explain</w:t>
      </w:r>
      <w:r w:rsidRPr="00F846F8">
        <w:rPr>
          <w:color w:val="000000" w:themeColor="text1"/>
        </w:rPr>
        <w:t xml:space="preserve"> </w:t>
      </w:r>
      <w:r w:rsidR="001E11A1" w:rsidRPr="00F846F8">
        <w:rPr>
          <w:color w:val="000000" w:themeColor="text1"/>
        </w:rPr>
        <w:t>the game set up.</w:t>
      </w:r>
      <w:r w:rsidR="001E11A1" w:rsidRPr="00F846F8" w:rsidDel="001E11A1">
        <w:rPr>
          <w:color w:val="000000" w:themeColor="text1"/>
        </w:rPr>
        <w:t xml:space="preserve"> </w:t>
      </w:r>
      <w:r w:rsidRPr="00F846F8">
        <w:rPr>
          <w:color w:val="000000" w:themeColor="text1"/>
        </w:rPr>
        <w:t xml:space="preserve"> </w:t>
      </w:r>
      <w:bookmarkStart w:id="3" w:name="_GoBack"/>
      <w:bookmarkEnd w:id="3"/>
    </w:p>
    <w:p w:rsidR="00931EF2" w:rsidRDefault="00931EF2" w:rsidP="004D35FF">
      <w:pPr>
        <w:ind w:left="0" w:right="41" w:firstLine="0"/>
      </w:pPr>
    </w:p>
    <w:p w:rsidR="00252B23" w:rsidRDefault="006472D6">
      <w:pPr>
        <w:tabs>
          <w:tab w:val="center" w:pos="5162"/>
        </w:tabs>
        <w:spacing w:after="0" w:line="259" w:lineRule="auto"/>
        <w:ind w:left="0" w:right="0" w:firstLine="0"/>
        <w:jc w:val="left"/>
      </w:pPr>
      <w:r>
        <w:rPr>
          <w:noProof/>
        </w:rPr>
        <mc:AlternateContent>
          <mc:Choice Requires="wps">
            <w:drawing>
              <wp:anchor distT="0" distB="0" distL="114300" distR="114300" simplePos="0" relativeHeight="251660288" behindDoc="0" locked="0" layoutInCell="1" allowOverlap="1">
                <wp:simplePos x="0" y="0"/>
                <wp:positionH relativeFrom="column">
                  <wp:posOffset>1374775</wp:posOffset>
                </wp:positionH>
                <wp:positionV relativeFrom="paragraph">
                  <wp:posOffset>174115</wp:posOffset>
                </wp:positionV>
                <wp:extent cx="11034" cy="284813"/>
                <wp:effectExtent l="63500" t="0" r="52705" b="33020"/>
                <wp:wrapNone/>
                <wp:docPr id="4" name="Straight Arrow Connector 4"/>
                <wp:cNvGraphicFramePr/>
                <a:graphic xmlns:a="http://schemas.openxmlformats.org/drawingml/2006/main">
                  <a:graphicData uri="http://schemas.microsoft.com/office/word/2010/wordprocessingShape">
                    <wps:wsp>
                      <wps:cNvCnPr/>
                      <wps:spPr>
                        <a:xfrm flipH="1">
                          <a:off x="0" y="0"/>
                          <a:ext cx="11034" cy="284813"/>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7AD5F2" id="_x0000_t32" coordsize="21600,21600" o:spt="32" o:oned="t" path="m,l21600,21600e" filled="f">
                <v:path arrowok="t" fillok="f" o:connecttype="none"/>
                <o:lock v:ext="edit" shapetype="t"/>
              </v:shapetype>
              <v:shape id="Straight Arrow Connector 4" o:spid="_x0000_s1026" type="#_x0000_t32" style="position:absolute;margin-left:108.25pt;margin-top:13.7pt;width:.85pt;height:22.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9D68DE1" wp14:editId="170DD7B1">
                <wp:simplePos x="0" y="0"/>
                <wp:positionH relativeFrom="column">
                  <wp:posOffset>1240405</wp:posOffset>
                </wp:positionH>
                <wp:positionV relativeFrom="paragraph">
                  <wp:posOffset>16896</wp:posOffset>
                </wp:positionV>
                <wp:extent cx="809656" cy="189816"/>
                <wp:effectExtent l="0" t="0" r="0" b="0"/>
                <wp:wrapNone/>
                <wp:docPr id="3" name="Rectangle 3"/>
                <wp:cNvGraphicFramePr/>
                <a:graphic xmlns:a="http://schemas.openxmlformats.org/drawingml/2006/main">
                  <a:graphicData uri="http://schemas.microsoft.com/office/word/2010/wordprocessingShape">
                    <wps:wsp>
                      <wps:cNvSpPr/>
                      <wps:spPr>
                        <a:xfrm>
                          <a:off x="0" y="0"/>
                          <a:ext cx="809656" cy="189816"/>
                        </a:xfrm>
                        <a:prstGeom prst="rect">
                          <a:avLst/>
                        </a:prstGeom>
                        <a:ln>
                          <a:noFill/>
                        </a:ln>
                      </wps:spPr>
                      <wps:txbx>
                        <w:txbxContent>
                          <w:p w:rsidR="00C1382B" w:rsidRDefault="00C1382B" w:rsidP="00C1382B">
                            <w:pPr>
                              <w:spacing w:after="160" w:line="259" w:lineRule="auto"/>
                              <w:ind w:left="0" w:right="0" w:firstLine="0"/>
                              <w:jc w:val="left"/>
                            </w:pPr>
                            <w:r>
                              <w:rPr>
                                <w:color w:val="0070C0"/>
                              </w:rPr>
                              <w:t>Column 0</w:t>
                            </w:r>
                          </w:p>
                        </w:txbxContent>
                      </wps:txbx>
                      <wps:bodyPr horzOverflow="overflow" vert="horz" lIns="0" tIns="0" rIns="0" bIns="0" rtlCol="0">
                        <a:noAutofit/>
                      </wps:bodyPr>
                    </wps:wsp>
                  </a:graphicData>
                </a:graphic>
              </wp:anchor>
            </w:drawing>
          </mc:Choice>
          <mc:Fallback>
            <w:pict>
              <v:rect w14:anchorId="59D68DE1" id="Rectangle 3" o:spid="_x0000_s1026" style="position:absolute;margin-left:97.65pt;margin-top:1.35pt;width:63.7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" filled="f" stroked="f">
                <v:textbox inset="0,0,0,0">
                  <w:txbxContent>
                    <w:p w:rsidR="00C1382B" w:rsidRDefault="00C1382B" w:rsidP="00C1382B">
                      <w:pPr>
                        <w:spacing w:after="160" w:line="259" w:lineRule="auto"/>
                        <w:ind w:left="0" w:right="0" w:firstLine="0"/>
                        <w:jc w:val="left"/>
                      </w:pPr>
                      <w:r>
                        <w:rPr>
                          <w:color w:val="0070C0"/>
                        </w:rPr>
                        <w:t>Column 0</w:t>
                      </w:r>
                    </w:p>
                  </w:txbxContent>
                </v:textbox>
              </v:rect>
            </w:pict>
          </mc:Fallback>
        </mc:AlternateContent>
      </w:r>
      <w:r w:rsidR="00D24911">
        <w:t xml:space="preserve"> </w:t>
      </w:r>
      <w:r w:rsidR="00D24911">
        <w:tab/>
      </w:r>
      <w:r w:rsidR="00D24911">
        <w:rPr>
          <w:noProof/>
        </w:rPr>
        <mc:AlternateContent>
          <mc:Choice Requires="wpg">
            <w:drawing>
              <wp:inline distT="0" distB="0" distL="0" distR="0">
                <wp:extent cx="4044442" cy="712926"/>
                <wp:effectExtent l="0" t="0" r="0" b="0"/>
                <wp:docPr id="10941" name="Group 10941"/>
                <wp:cNvGraphicFramePr/>
                <a:graphic xmlns:a="http://schemas.openxmlformats.org/drawingml/2006/main">
                  <a:graphicData uri="http://schemas.microsoft.com/office/word/2010/wordprocessingGroup">
                    <wpg:wgp>
                      <wpg:cNvGrpSpPr/>
                      <wpg:grpSpPr>
                        <a:xfrm>
                          <a:off x="0" y="0"/>
                          <a:ext cx="4044442" cy="712926"/>
                          <a:chOff x="0" y="0"/>
                          <a:chExt cx="4044442" cy="712926"/>
                        </a:xfrm>
                      </wpg:grpSpPr>
                      <wps:wsp>
                        <wps:cNvPr id="13397" name="Shape 13397"/>
                        <wps:cNvSpPr/>
                        <wps:spPr>
                          <a:xfrm>
                            <a:off x="6096" y="389839"/>
                            <a:ext cx="2963291" cy="316992"/>
                          </a:xfrm>
                          <a:custGeom>
                            <a:avLst/>
                            <a:gdLst/>
                            <a:ahLst/>
                            <a:cxnLst/>
                            <a:rect l="0" t="0" r="0" b="0"/>
                            <a:pathLst>
                              <a:path w="2963291" h="316992">
                                <a:moveTo>
                                  <a:pt x="0" y="0"/>
                                </a:moveTo>
                                <a:lnTo>
                                  <a:pt x="2963291" y="0"/>
                                </a:lnTo>
                                <a:lnTo>
                                  <a:pt x="2963291" y="316992"/>
                                </a:lnTo>
                                <a:lnTo>
                                  <a:pt x="0" y="31699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398" name="Shape 13398"/>
                        <wps:cNvSpPr/>
                        <wps:spPr>
                          <a:xfrm>
                            <a:off x="71628" y="389839"/>
                            <a:ext cx="2832227" cy="158496"/>
                          </a:xfrm>
                          <a:custGeom>
                            <a:avLst/>
                            <a:gdLst/>
                            <a:ahLst/>
                            <a:cxnLst/>
                            <a:rect l="0" t="0" r="0" b="0"/>
                            <a:pathLst>
                              <a:path w="2832227" h="158496">
                                <a:moveTo>
                                  <a:pt x="0" y="0"/>
                                </a:moveTo>
                                <a:lnTo>
                                  <a:pt x="2832227" y="0"/>
                                </a:lnTo>
                                <a:lnTo>
                                  <a:pt x="2832227" y="158496"/>
                                </a:lnTo>
                                <a:lnTo>
                                  <a:pt x="0" y="1584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9860" name="Rectangle 9860"/>
                        <wps:cNvSpPr/>
                        <wps:spPr>
                          <a:xfrm>
                            <a:off x="323088" y="422792"/>
                            <a:ext cx="223367" cy="170270"/>
                          </a:xfrm>
                          <a:prstGeom prst="rect">
                            <a:avLst/>
                          </a:prstGeom>
                          <a:ln>
                            <a:noFill/>
                          </a:ln>
                        </wps:spPr>
                        <wps:txbx>
                          <w:txbxContent>
                            <w:p w:rsidR="00252B23" w:rsidRDefault="00D24911">
                              <w:pPr>
                                <w:spacing w:after="160" w:line="259" w:lineRule="auto"/>
                                <w:ind w:left="0" w:right="0" w:firstLine="0"/>
                                <w:jc w:val="left"/>
                              </w:pPr>
                              <w:r>
                                <w:rPr>
                                  <w:rFonts w:ascii="Courier New" w:eastAsia="Courier New" w:hAnsi="Courier New" w:cs="Courier New"/>
                                </w:rPr>
                                <w:t>20</w:t>
                              </w:r>
                            </w:p>
                          </w:txbxContent>
                        </wps:txbx>
                        <wps:bodyPr horzOverflow="overflow" vert="horz" lIns="0" tIns="0" rIns="0" bIns="0" rtlCol="0">
                          <a:noAutofit/>
                        </wps:bodyPr>
                      </wps:wsp>
                      <wps:wsp>
                        <wps:cNvPr id="9859" name="Rectangle 9859"/>
                        <wps:cNvSpPr/>
                        <wps:spPr>
                          <a:xfrm>
                            <a:off x="71628" y="422792"/>
                            <a:ext cx="223367" cy="170270"/>
                          </a:xfrm>
                          <a:prstGeom prst="rect">
                            <a:avLst/>
                          </a:prstGeom>
                          <a:ln>
                            <a:noFill/>
                          </a:ln>
                        </wps:spPr>
                        <wps:txbx>
                          <w:txbxContent>
                            <w:p w:rsidR="00252B23" w:rsidRDefault="00D24911">
                              <w:pPr>
                                <w:spacing w:after="160" w:line="259" w:lineRule="auto"/>
                                <w:ind w:left="0" w:right="0" w:firstLine="0"/>
                                <w:jc w:val="left"/>
                              </w:pPr>
                              <w:r>
                                <w:rPr>
                                  <w:rFonts w:ascii="Courier New" w:eastAsia="Courier New" w:hAnsi="Courier New" w:cs="Courier New"/>
                                </w:rPr>
                                <w:t>10</w:t>
                              </w:r>
                            </w:p>
                          </w:txbxContent>
                        </wps:txbx>
                        <wps:bodyPr horzOverflow="overflow" vert="horz" lIns="0" tIns="0" rIns="0" bIns="0" rtlCol="0">
                          <a:noAutofit/>
                        </wps:bodyPr>
                      </wps:wsp>
                      <wps:wsp>
                        <wps:cNvPr id="9861" name="Rectangle 9861"/>
                        <wps:cNvSpPr/>
                        <wps:spPr>
                          <a:xfrm>
                            <a:off x="239268" y="422792"/>
                            <a:ext cx="111886" cy="170270"/>
                          </a:xfrm>
                          <a:prstGeom prst="rect">
                            <a:avLst/>
                          </a:prstGeom>
                          <a:ln>
                            <a:noFill/>
                          </a:ln>
                        </wps:spPr>
                        <wps:txbx>
                          <w:txbxContent>
                            <w:p w:rsidR="00252B23" w:rsidRDefault="00D24911">
                              <w:pPr>
                                <w:spacing w:after="160" w:line="259" w:lineRule="auto"/>
                                <w:ind w:left="0"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338" name="Rectangle 338"/>
                        <wps:cNvSpPr/>
                        <wps:spPr>
                          <a:xfrm>
                            <a:off x="491109" y="422792"/>
                            <a:ext cx="111886" cy="170270"/>
                          </a:xfrm>
                          <a:prstGeom prst="rect">
                            <a:avLst/>
                          </a:prstGeom>
                          <a:ln>
                            <a:noFill/>
                          </a:ln>
                        </wps:spPr>
                        <wps:txbx>
                          <w:txbxContent>
                            <w:p w:rsidR="00252B23" w:rsidRDefault="00D24911">
                              <w:pPr>
                                <w:spacing w:after="160" w:line="259" w:lineRule="auto"/>
                                <w:ind w:left="0"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399" name="Shape 13399"/>
                        <wps:cNvSpPr/>
                        <wps:spPr>
                          <a:xfrm>
                            <a:off x="71628" y="548335"/>
                            <a:ext cx="2832227" cy="158496"/>
                          </a:xfrm>
                          <a:custGeom>
                            <a:avLst/>
                            <a:gdLst/>
                            <a:ahLst/>
                            <a:cxnLst/>
                            <a:rect l="0" t="0" r="0" b="0"/>
                            <a:pathLst>
                              <a:path w="2832227" h="158496">
                                <a:moveTo>
                                  <a:pt x="0" y="0"/>
                                </a:moveTo>
                                <a:lnTo>
                                  <a:pt x="2832227" y="0"/>
                                </a:lnTo>
                                <a:lnTo>
                                  <a:pt x="2832227" y="158496"/>
                                </a:lnTo>
                                <a:lnTo>
                                  <a:pt x="0" y="1584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40" name="Rectangle 340"/>
                        <wps:cNvSpPr/>
                        <wps:spPr>
                          <a:xfrm>
                            <a:off x="71628" y="581288"/>
                            <a:ext cx="2230018" cy="170270"/>
                          </a:xfrm>
                          <a:prstGeom prst="rect">
                            <a:avLst/>
                          </a:prstGeom>
                          <a:ln>
                            <a:noFill/>
                          </a:ln>
                        </wps:spPr>
                        <wps:txbx>
                          <w:txbxContent>
                            <w:p w:rsidR="00252B23" w:rsidRDefault="00D24911">
                              <w:pPr>
                                <w:spacing w:after="160" w:line="259" w:lineRule="auto"/>
                                <w:ind w:left="0" w:right="0" w:firstLine="0"/>
                                <w:jc w:val="left"/>
                              </w:pPr>
                              <w:r>
                                <w:rPr>
                                  <w:rFonts w:ascii="Courier New" w:eastAsia="Courier New" w:hAnsi="Courier New" w:cs="Courier New"/>
                                </w:rPr>
                                <w:t>##################D#</w:t>
                              </w:r>
                            </w:p>
                          </w:txbxContent>
                        </wps:txbx>
                        <wps:bodyPr horzOverflow="overflow" vert="horz" lIns="0" tIns="0" rIns="0" bIns="0" rtlCol="0">
                          <a:noAutofit/>
                        </wps:bodyPr>
                      </wps:wsp>
                      <wps:wsp>
                        <wps:cNvPr id="341" name="Rectangle 341"/>
                        <wps:cNvSpPr/>
                        <wps:spPr>
                          <a:xfrm>
                            <a:off x="1748663" y="581288"/>
                            <a:ext cx="111886" cy="170270"/>
                          </a:xfrm>
                          <a:prstGeom prst="rect">
                            <a:avLst/>
                          </a:prstGeom>
                          <a:ln>
                            <a:noFill/>
                          </a:ln>
                        </wps:spPr>
                        <wps:txbx>
                          <w:txbxContent>
                            <w:p w:rsidR="00252B23" w:rsidRDefault="00D24911">
                              <w:pPr>
                                <w:spacing w:after="160" w:line="259" w:lineRule="auto"/>
                                <w:ind w:left="0"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400" name="Shape 13400"/>
                        <wps:cNvSpPr/>
                        <wps:spPr>
                          <a:xfrm>
                            <a:off x="0" y="383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1" name="Shape 13401"/>
                        <wps:cNvSpPr/>
                        <wps:spPr>
                          <a:xfrm>
                            <a:off x="6096" y="383793"/>
                            <a:ext cx="2963291" cy="9144"/>
                          </a:xfrm>
                          <a:custGeom>
                            <a:avLst/>
                            <a:gdLst/>
                            <a:ahLst/>
                            <a:cxnLst/>
                            <a:rect l="0" t="0" r="0" b="0"/>
                            <a:pathLst>
                              <a:path w="2963291" h="9144">
                                <a:moveTo>
                                  <a:pt x="0" y="0"/>
                                </a:moveTo>
                                <a:lnTo>
                                  <a:pt x="2963291" y="0"/>
                                </a:lnTo>
                                <a:lnTo>
                                  <a:pt x="2963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2" name="Shape 13402"/>
                        <wps:cNvSpPr/>
                        <wps:spPr>
                          <a:xfrm>
                            <a:off x="2969387" y="383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3" name="Shape 13403"/>
                        <wps:cNvSpPr/>
                        <wps:spPr>
                          <a:xfrm>
                            <a:off x="0" y="389839"/>
                            <a:ext cx="9144" cy="316992"/>
                          </a:xfrm>
                          <a:custGeom>
                            <a:avLst/>
                            <a:gdLst/>
                            <a:ahLst/>
                            <a:cxnLst/>
                            <a:rect l="0" t="0" r="0" b="0"/>
                            <a:pathLst>
                              <a:path w="9144" h="316992">
                                <a:moveTo>
                                  <a:pt x="0" y="0"/>
                                </a:moveTo>
                                <a:lnTo>
                                  <a:pt x="9144" y="0"/>
                                </a:lnTo>
                                <a:lnTo>
                                  <a:pt x="9144" y="316992"/>
                                </a:lnTo>
                                <a:lnTo>
                                  <a:pt x="0" y="316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4" name="Shape 13404"/>
                        <wps:cNvSpPr/>
                        <wps:spPr>
                          <a:xfrm>
                            <a:off x="0" y="70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5" name="Shape 13405"/>
                        <wps:cNvSpPr/>
                        <wps:spPr>
                          <a:xfrm>
                            <a:off x="6096" y="706831"/>
                            <a:ext cx="2963291" cy="9144"/>
                          </a:xfrm>
                          <a:custGeom>
                            <a:avLst/>
                            <a:gdLst/>
                            <a:ahLst/>
                            <a:cxnLst/>
                            <a:rect l="0" t="0" r="0" b="0"/>
                            <a:pathLst>
                              <a:path w="2963291" h="9144">
                                <a:moveTo>
                                  <a:pt x="0" y="0"/>
                                </a:moveTo>
                                <a:lnTo>
                                  <a:pt x="2963291" y="0"/>
                                </a:lnTo>
                                <a:lnTo>
                                  <a:pt x="2963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6" name="Shape 13406"/>
                        <wps:cNvSpPr/>
                        <wps:spPr>
                          <a:xfrm>
                            <a:off x="2969387" y="389839"/>
                            <a:ext cx="9144" cy="316992"/>
                          </a:xfrm>
                          <a:custGeom>
                            <a:avLst/>
                            <a:gdLst/>
                            <a:ahLst/>
                            <a:cxnLst/>
                            <a:rect l="0" t="0" r="0" b="0"/>
                            <a:pathLst>
                              <a:path w="9144" h="316992">
                                <a:moveTo>
                                  <a:pt x="0" y="0"/>
                                </a:moveTo>
                                <a:lnTo>
                                  <a:pt x="9144" y="0"/>
                                </a:lnTo>
                                <a:lnTo>
                                  <a:pt x="9144" y="316992"/>
                                </a:lnTo>
                                <a:lnTo>
                                  <a:pt x="0" y="316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7" name="Shape 13407"/>
                        <wps:cNvSpPr/>
                        <wps:spPr>
                          <a:xfrm>
                            <a:off x="2969387" y="7068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8" name="Shape 13408"/>
                        <wps:cNvSpPr/>
                        <wps:spPr>
                          <a:xfrm>
                            <a:off x="30741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09" name="Shape 13409"/>
                        <wps:cNvSpPr/>
                        <wps:spPr>
                          <a:xfrm>
                            <a:off x="29852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0" name="Shape 13410"/>
                        <wps:cNvSpPr/>
                        <wps:spPr>
                          <a:xfrm>
                            <a:off x="28963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1" name="Shape 13411"/>
                        <wps:cNvSpPr/>
                        <wps:spPr>
                          <a:xfrm>
                            <a:off x="28074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2" name="Shape 13412"/>
                        <wps:cNvSpPr/>
                        <wps:spPr>
                          <a:xfrm>
                            <a:off x="27185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3" name="Shape 13413"/>
                        <wps:cNvSpPr/>
                        <wps:spPr>
                          <a:xfrm>
                            <a:off x="26296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4" name="Shape 13414"/>
                        <wps:cNvSpPr/>
                        <wps:spPr>
                          <a:xfrm>
                            <a:off x="25407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5" name="Shape 13415"/>
                        <wps:cNvSpPr/>
                        <wps:spPr>
                          <a:xfrm>
                            <a:off x="24518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6" name="Shape 13416"/>
                        <wps:cNvSpPr/>
                        <wps:spPr>
                          <a:xfrm>
                            <a:off x="23629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7" name="Shape 13417"/>
                        <wps:cNvSpPr/>
                        <wps:spPr>
                          <a:xfrm>
                            <a:off x="22740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8" name="Shape 13418"/>
                        <wps:cNvSpPr/>
                        <wps:spPr>
                          <a:xfrm>
                            <a:off x="21851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19" name="Shape 13419"/>
                        <wps:cNvSpPr/>
                        <wps:spPr>
                          <a:xfrm>
                            <a:off x="20962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20" name="Shape 13420"/>
                        <wps:cNvSpPr/>
                        <wps:spPr>
                          <a:xfrm>
                            <a:off x="20073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21" name="Shape 13421"/>
                        <wps:cNvSpPr/>
                        <wps:spPr>
                          <a:xfrm>
                            <a:off x="1918462" y="609346"/>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8" name="Shape 368"/>
                        <wps:cNvSpPr/>
                        <wps:spPr>
                          <a:xfrm>
                            <a:off x="1766062" y="577596"/>
                            <a:ext cx="114300" cy="76200"/>
                          </a:xfrm>
                          <a:custGeom>
                            <a:avLst/>
                            <a:gdLst/>
                            <a:ahLst/>
                            <a:cxnLst/>
                            <a:rect l="0" t="0" r="0" b="0"/>
                            <a:pathLst>
                              <a:path w="114300" h="76200">
                                <a:moveTo>
                                  <a:pt x="76200" y="0"/>
                                </a:moveTo>
                                <a:lnTo>
                                  <a:pt x="76200" y="31750"/>
                                </a:lnTo>
                                <a:lnTo>
                                  <a:pt x="114300" y="31750"/>
                                </a:lnTo>
                                <a:lnTo>
                                  <a:pt x="114300"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370" name="Picture 370"/>
                          <pic:cNvPicPr/>
                        </pic:nvPicPr>
                        <pic:blipFill>
                          <a:blip r:embed="rId6"/>
                          <a:stretch>
                            <a:fillRect/>
                          </a:stretch>
                        </pic:blipFill>
                        <pic:spPr>
                          <a:xfrm>
                            <a:off x="3093466" y="524256"/>
                            <a:ext cx="950976" cy="178308"/>
                          </a:xfrm>
                          <a:prstGeom prst="rect">
                            <a:avLst/>
                          </a:prstGeom>
                        </pic:spPr>
                      </pic:pic>
                      <wps:wsp>
                        <wps:cNvPr id="371" name="Rectangle 371"/>
                        <wps:cNvSpPr/>
                        <wps:spPr>
                          <a:xfrm>
                            <a:off x="3185795" y="551383"/>
                            <a:ext cx="463394" cy="189937"/>
                          </a:xfrm>
                          <a:prstGeom prst="rect">
                            <a:avLst/>
                          </a:prstGeom>
                          <a:ln>
                            <a:noFill/>
                          </a:ln>
                        </wps:spPr>
                        <wps:txbx>
                          <w:txbxContent>
                            <w:p w:rsidR="00252B23" w:rsidRDefault="00D24911">
                              <w:pPr>
                                <w:spacing w:after="160" w:line="259" w:lineRule="auto"/>
                                <w:ind w:left="0" w:right="0" w:firstLine="0"/>
                                <w:jc w:val="left"/>
                              </w:pPr>
                              <w:r>
                                <w:rPr>
                                  <w:color w:val="0070C0"/>
                                </w:rPr>
                                <w:t>Row 0</w:t>
                              </w:r>
                            </w:p>
                          </w:txbxContent>
                        </wps:txbx>
                        <wps:bodyPr horzOverflow="overflow" vert="horz" lIns="0" tIns="0" rIns="0" bIns="0" rtlCol="0">
                          <a:noAutofit/>
                        </wps:bodyPr>
                      </wps:wsp>
                      <wps:wsp>
                        <wps:cNvPr id="372" name="Rectangle 372"/>
                        <wps:cNvSpPr/>
                        <wps:spPr>
                          <a:xfrm>
                            <a:off x="3533648" y="551383"/>
                            <a:ext cx="42143" cy="189937"/>
                          </a:xfrm>
                          <a:prstGeom prst="rect">
                            <a:avLst/>
                          </a:prstGeom>
                          <a:ln>
                            <a:noFill/>
                          </a:ln>
                        </wps:spPr>
                        <wps:txbx>
                          <w:txbxContent>
                            <w:p w:rsidR="00252B23" w:rsidRDefault="00D24911">
                              <w:pPr>
                                <w:spacing w:after="160" w:line="259" w:lineRule="auto"/>
                                <w:ind w:left="0" w:right="0" w:firstLine="0"/>
                                <w:jc w:val="left"/>
                              </w:pPr>
                              <w:r>
                                <w:rPr>
                                  <w:color w:val="0070C0"/>
                                </w:rPr>
                                <w:t xml:space="preserve"> </w:t>
                              </w:r>
                            </w:p>
                          </w:txbxContent>
                        </wps:txbx>
                        <wps:bodyPr horzOverflow="overflow" vert="horz" lIns="0" tIns="0" rIns="0" bIns="0" rtlCol="0">
                          <a:noAutofit/>
                        </wps:bodyPr>
                      </wps:wsp>
                      <wps:wsp>
                        <wps:cNvPr id="373" name="Shape 373"/>
                        <wps:cNvSpPr/>
                        <wps:spPr>
                          <a:xfrm>
                            <a:off x="1663954" y="408432"/>
                            <a:ext cx="76200" cy="114300"/>
                          </a:xfrm>
                          <a:custGeom>
                            <a:avLst/>
                            <a:gdLst/>
                            <a:ahLst/>
                            <a:cxnLst/>
                            <a:rect l="0" t="0" r="0" b="0"/>
                            <a:pathLst>
                              <a:path w="76200" h="114300">
                                <a:moveTo>
                                  <a:pt x="31750" y="0"/>
                                </a:moveTo>
                                <a:lnTo>
                                  <a:pt x="44450" y="0"/>
                                </a:lnTo>
                                <a:lnTo>
                                  <a:pt x="44450" y="38100"/>
                                </a:lnTo>
                                <a:lnTo>
                                  <a:pt x="76200" y="38100"/>
                                </a:lnTo>
                                <a:lnTo>
                                  <a:pt x="38100" y="114300"/>
                                </a:lnTo>
                                <a:lnTo>
                                  <a:pt x="0" y="38100"/>
                                </a:lnTo>
                                <a:lnTo>
                                  <a:pt x="31750" y="3810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22" name="Shape 13422"/>
                        <wps:cNvSpPr/>
                        <wps:spPr>
                          <a:xfrm>
                            <a:off x="1695704" y="319532"/>
                            <a:ext cx="12700" cy="50800"/>
                          </a:xfrm>
                          <a:custGeom>
                            <a:avLst/>
                            <a:gdLst/>
                            <a:ahLst/>
                            <a:cxnLst/>
                            <a:rect l="0" t="0" r="0" b="0"/>
                            <a:pathLst>
                              <a:path w="12700" h="50800">
                                <a:moveTo>
                                  <a:pt x="0" y="0"/>
                                </a:moveTo>
                                <a:lnTo>
                                  <a:pt x="12700" y="0"/>
                                </a:lnTo>
                                <a:lnTo>
                                  <a:pt x="12700" y="50800"/>
                                </a:lnTo>
                                <a:lnTo>
                                  <a:pt x="0" y="508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23" name="Shape 13423"/>
                        <wps:cNvSpPr/>
                        <wps:spPr>
                          <a:xfrm>
                            <a:off x="1695704" y="230632"/>
                            <a:ext cx="12700" cy="50800"/>
                          </a:xfrm>
                          <a:custGeom>
                            <a:avLst/>
                            <a:gdLst/>
                            <a:ahLst/>
                            <a:cxnLst/>
                            <a:rect l="0" t="0" r="0" b="0"/>
                            <a:pathLst>
                              <a:path w="12700" h="50800">
                                <a:moveTo>
                                  <a:pt x="0" y="0"/>
                                </a:moveTo>
                                <a:lnTo>
                                  <a:pt x="12700" y="0"/>
                                </a:lnTo>
                                <a:lnTo>
                                  <a:pt x="12700" y="50800"/>
                                </a:lnTo>
                                <a:lnTo>
                                  <a:pt x="0" y="508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424" name="Shape 13424"/>
                        <wps:cNvSpPr/>
                        <wps:spPr>
                          <a:xfrm>
                            <a:off x="1695704" y="179832"/>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378" name="Picture 378"/>
                          <pic:cNvPicPr/>
                        </pic:nvPicPr>
                        <pic:blipFill>
                          <a:blip r:embed="rId7"/>
                          <a:stretch>
                            <a:fillRect/>
                          </a:stretch>
                        </pic:blipFill>
                        <pic:spPr>
                          <a:xfrm>
                            <a:off x="1395730" y="0"/>
                            <a:ext cx="870204" cy="236220"/>
                          </a:xfrm>
                          <a:prstGeom prst="rect">
                            <a:avLst/>
                          </a:prstGeom>
                        </pic:spPr>
                      </pic:pic>
                      <wps:wsp>
                        <wps:cNvPr id="379" name="Rectangle 379"/>
                        <wps:cNvSpPr/>
                        <wps:spPr>
                          <a:xfrm>
                            <a:off x="1487805" y="27177"/>
                            <a:ext cx="809681" cy="189937"/>
                          </a:xfrm>
                          <a:prstGeom prst="rect">
                            <a:avLst/>
                          </a:prstGeom>
                          <a:ln>
                            <a:noFill/>
                          </a:ln>
                        </wps:spPr>
                        <wps:txbx>
                          <w:txbxContent>
                            <w:p w:rsidR="00252B23" w:rsidRDefault="00D24911">
                              <w:pPr>
                                <w:spacing w:after="160" w:line="259" w:lineRule="auto"/>
                                <w:ind w:left="0" w:right="0" w:firstLine="0"/>
                                <w:jc w:val="left"/>
                              </w:pPr>
                              <w:r>
                                <w:rPr>
                                  <w:color w:val="0070C0"/>
                                </w:rPr>
                                <w:t>Column 19</w:t>
                              </w:r>
                            </w:p>
                          </w:txbxContent>
                        </wps:txbx>
                        <wps:bodyPr horzOverflow="overflow" vert="horz" lIns="0" tIns="0" rIns="0" bIns="0" rtlCol="0">
                          <a:noAutofit/>
                        </wps:bodyPr>
                      </wps:wsp>
                      <wps:wsp>
                        <wps:cNvPr id="380" name="Rectangle 380"/>
                        <wps:cNvSpPr/>
                        <wps:spPr>
                          <a:xfrm>
                            <a:off x="2096135" y="27177"/>
                            <a:ext cx="42143" cy="189937"/>
                          </a:xfrm>
                          <a:prstGeom prst="rect">
                            <a:avLst/>
                          </a:prstGeom>
                          <a:ln>
                            <a:noFill/>
                          </a:ln>
                        </wps:spPr>
                        <wps:txbx>
                          <w:txbxContent>
                            <w:p w:rsidR="00252B23" w:rsidRDefault="00D24911">
                              <w:pPr>
                                <w:spacing w:after="160" w:line="259" w:lineRule="auto"/>
                                <w:ind w:left="0" w:right="0" w:firstLine="0"/>
                                <w:jc w:val="left"/>
                              </w:pPr>
                              <w:r>
                                <w:rPr>
                                  <w:color w:val="0070C0"/>
                                </w:rPr>
                                <w:t xml:space="preserve"> </w:t>
                              </w:r>
                            </w:p>
                          </w:txbxContent>
                        </wps:txbx>
                        <wps:bodyPr horzOverflow="overflow" vert="horz" lIns="0" tIns="0" rIns="0" bIns="0" rtlCol="0">
                          <a:noAutofit/>
                        </wps:bodyPr>
                      </wps:wsp>
                    </wpg:wgp>
                  </a:graphicData>
                </a:graphic>
              </wp:inline>
            </w:drawing>
          </mc:Choice>
          <mc:Fallback>
            <w:pict>
              <v:group id="Group 10941" o:spid="_x0000_s1027" style="width:318.45pt;height:56.15pt;mso-position-horizontal-relative:char;mso-position-vertical-relative:line" coordsize="40444,71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">
                <v:shape id="Shape 13397" o:spid="_x0000_s1028" style="position:absolute;left:60;top:3898;width:29633;height:3170;visibility:visible;mso-wrap-style:square;v-text-anchor:top" coordsize="2963291,31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" path="m,l2963291,r,316992l,316992,,e" fillcolor="#f2f2f2" stroked="f" strokeweight="0">
                  <v:stroke miterlimit="83231f" joinstyle="miter"/>
                  <v:path arrowok="t" textboxrect="0,0,2963291,316992"/>
                </v:shape>
                <v:shape id="Shape 13398" o:spid="_x0000_s1029" style="position:absolute;left:716;top:3898;width:28322;height:1585;visibility:visible;mso-wrap-style:square;v-text-anchor:top" coordsize="2832227,158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" path="m,l2832227,r,158496l,158496,,e" fillcolor="#f2f2f2" stroked="f" strokeweight="0">
                  <v:stroke miterlimit="83231f" joinstyle="miter"/>
                  <v:path arrowok="t" textboxrect="0,0,2832227,158496"/>
                </v:shape>
                <v:rect id="Rectangle 9860" o:spid="_x0000_s1030" style="position:absolute;left:3230;top:4227;width:2234;height:1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rFonts w:ascii="Courier New" w:eastAsia="Courier New" w:hAnsi="Courier New" w:cs="Courier New"/>
                          </w:rPr>
                          <w:t>20</w:t>
                        </w:r>
                      </w:p>
                    </w:txbxContent>
                  </v:textbox>
                </v:rect>
                <v:rect id="Rectangle 9859" o:spid="_x0000_s1031" style="position:absolute;left:716;top:4227;width:2233;height:1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rFonts w:ascii="Courier New" w:eastAsia="Courier New" w:hAnsi="Courier New" w:cs="Courier New"/>
                          </w:rPr>
                          <w:t>10</w:t>
                        </w:r>
                      </w:p>
                    </w:txbxContent>
                  </v:textbox>
                </v:rect>
                <v:rect id="Rectangle 9861" o:spid="_x0000_s1032" style="position:absolute;left:2392;top:4227;width:1119;height:1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rFonts w:ascii="Courier New" w:eastAsia="Courier New" w:hAnsi="Courier New" w:cs="Courier New"/>
                          </w:rPr>
                          <w:t xml:space="preserve"> </w:t>
                        </w:r>
                      </w:p>
                    </w:txbxContent>
                  </v:textbox>
                </v:rect>
                <v:rect id="Rectangle 338" o:spid="_x0000_s1033" style="position:absolute;left:4911;top:4227;width:1118;height:1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hNyQAAAOEAAAAPAAAAZHJzL2Rvd25yZXYueG1sRI/BasJA&#13;&#10;EIbvhb7DMoXe6qYK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DPfoTckAAADh&#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rFonts w:ascii="Courier New" w:eastAsia="Courier New" w:hAnsi="Courier New" w:cs="Courier New"/>
                          </w:rPr>
                          <w:t xml:space="preserve"> </w:t>
                        </w:r>
                      </w:p>
                    </w:txbxContent>
                  </v:textbox>
                </v:rect>
                <v:shape id="Shape 13399" o:spid="_x0000_s1034" style="position:absolute;left:716;top:5483;width:28322;height:1585;visibility:visible;mso-wrap-style:square;v-text-anchor:top" coordsize="2832227,158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" path="m,l2832227,r,158496l,158496,,e" fillcolor="#f2f2f2" stroked="f" strokeweight="0">
                  <v:stroke miterlimit="83231f" joinstyle="miter"/>
                  <v:path arrowok="t" textboxrect="0,0,2832227,158496"/>
                </v:shape>
                <v:rect id="Rectangle 340" o:spid="_x0000_s1035" style="position:absolute;left:716;top:5812;width:22300;height:1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5c2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qoeXNskAAADh&#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rFonts w:ascii="Courier New" w:eastAsia="Courier New" w:hAnsi="Courier New" w:cs="Courier New"/>
                          </w:rPr>
                          <w:t>##################D#</w:t>
                        </w:r>
                      </w:p>
                    </w:txbxContent>
                  </v:textbox>
                </v:rect>
                <v:rect id="Rectangle 341" o:spid="_x0000_s1036" style="position:absolute;left:17486;top:5812;width:1119;height:1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zKt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bDHjwfhTcg5/8AAAD//wMAUEsBAi0AFAAGAAgAAAAhANvh9svuAAAAhQEAABMAAAAA&#13;&#10;AAAAAAAAAAAAAAAAAFtDb250ZW50X1R5cGVzXS54bWxQSwECLQAUAAYACAAAACEAWvQsW78AAAAV&#13;&#10;AQAACwAAAAAAAAAAAAAAAAAfAQAAX3JlbHMvLnJlbHNQSwECLQAUAAYACAAAACEAxcsyrckAAADh&#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rFonts w:ascii="Courier New" w:eastAsia="Courier New" w:hAnsi="Courier New" w:cs="Courier New"/>
                          </w:rPr>
                          <w:t xml:space="preserve"> </w:t>
                        </w:r>
                      </w:p>
                    </w:txbxContent>
                  </v:textbox>
                </v:rect>
                <v:shape id="Shape 13400" o:spid="_x0000_s1037" style="position:absolute;top:3837;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" path="m,l9144,r,9144l,9144,,e" fillcolor="black" stroked="f" strokeweight="0">
                  <v:stroke miterlimit="83231f" joinstyle="miter"/>
                  <v:path arrowok="t" textboxrect="0,0,9144,9144"/>
                </v:shape>
                <v:shape id="Shape 13401" o:spid="_x0000_s1038" style="position:absolute;left:60;top:3837;width:29633;height:92;visibility:visible;mso-wrap-style:square;v-text-anchor:top" coordsize="296329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" path="m,l2963291,r,9144l,9144,,e" fillcolor="black" stroked="f" strokeweight="0">
                  <v:stroke miterlimit="83231f" joinstyle="miter"/>
                  <v:path arrowok="t" textboxrect="0,0,2963291,9144"/>
                </v:shape>
                <v:shape id="Shape 13402" o:spid="_x0000_s1039" style="position:absolute;left:29693;top:3837;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" path="m,l9144,r,9144l,9144,,e" fillcolor="black" stroked="f" strokeweight="0">
                  <v:stroke miterlimit="83231f" joinstyle="miter"/>
                  <v:path arrowok="t" textboxrect="0,0,9144,9144"/>
                </v:shape>
                <v:shape id="Shape 13403" o:spid="_x0000_s1040" style="position:absolute;top:3898;width:91;height:3170;visibility:visible;mso-wrap-style:square;v-text-anchor:top" coordsize="9144,31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" path="m,l9144,r,316992l,316992,,e" fillcolor="black" stroked="f" strokeweight="0">
                  <v:stroke miterlimit="83231f" joinstyle="miter"/>
                  <v:path arrowok="t" textboxrect="0,0,9144,316992"/>
                </v:shape>
                <v:shape id="Shape 13404" o:spid="_x0000_s1041" style="position:absolute;top:7068;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" path="m,l9144,r,9144l,9144,,e" fillcolor="black" stroked="f" strokeweight="0">
                  <v:stroke miterlimit="83231f" joinstyle="miter"/>
                  <v:path arrowok="t" textboxrect="0,0,9144,9144"/>
                </v:shape>
                <v:shape id="Shape 13405" o:spid="_x0000_s1042" style="position:absolute;left:60;top:7068;width:29633;height:91;visibility:visible;mso-wrap-style:square;v-text-anchor:top" coordsize="296329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" path="m,l2963291,r,9144l,9144,,e" fillcolor="black" stroked="f" strokeweight="0">
                  <v:stroke miterlimit="83231f" joinstyle="miter"/>
                  <v:path arrowok="t" textboxrect="0,0,2963291,9144"/>
                </v:shape>
                <v:shape id="Shape 13406" o:spid="_x0000_s1043" style="position:absolute;left:29693;top:3898;width:92;height:3170;visibility:visible;mso-wrap-style:square;v-text-anchor:top" coordsize="9144,31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" path="m,l9144,r,316992l,316992,,e" fillcolor="black" stroked="f" strokeweight="0">
                  <v:stroke miterlimit="83231f" joinstyle="miter"/>
                  <v:path arrowok="t" textboxrect="0,0,9144,316992"/>
                </v:shape>
                <v:shape id="Shape 13407" o:spid="_x0000_s1044" style="position:absolute;left:29693;top:7068;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" path="m,l9144,r,9144l,9144,,e" fillcolor="black" stroked="f" strokeweight="0">
                  <v:stroke miterlimit="83231f" joinstyle="miter"/>
                  <v:path arrowok="t" textboxrect="0,0,9144,9144"/>
                </v:shape>
                <v:shape id="Shape 13408" o:spid="_x0000_s1045" style="position:absolute;left:30741;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" path="m,l50800,r,12700l,12700,,e" fillcolor="#5b9bd5" stroked="f" strokeweight="0">
                  <v:stroke miterlimit="83231f" joinstyle="miter"/>
                  <v:path arrowok="t" textboxrect="0,0,50800,12700"/>
                </v:shape>
                <v:shape id="Shape 13409" o:spid="_x0000_s1046" style="position:absolute;left:29852;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" path="m,l50800,r,12700l,12700,,e" fillcolor="#5b9bd5" stroked="f" strokeweight="0">
                  <v:stroke miterlimit="83231f" joinstyle="miter"/>
                  <v:path arrowok="t" textboxrect="0,0,50800,12700"/>
                </v:shape>
                <v:shape id="Shape 13410" o:spid="_x0000_s1047" style="position:absolute;left:28963;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" path="m,l50800,r,12700l,12700,,e" fillcolor="#5b9bd5" stroked="f" strokeweight="0">
                  <v:stroke miterlimit="83231f" joinstyle="miter"/>
                  <v:path arrowok="t" textboxrect="0,0,50800,12700"/>
                </v:shape>
                <v:shape id="Shape 13411" o:spid="_x0000_s1048" style="position:absolute;left:28074;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" path="m,l50800,r,12700l,12700,,e" fillcolor="#5b9bd5" stroked="f" strokeweight="0">
                  <v:stroke miterlimit="83231f" joinstyle="miter"/>
                  <v:path arrowok="t" textboxrect="0,0,50800,12700"/>
                </v:shape>
                <v:shape id="Shape 13412" o:spid="_x0000_s1049" style="position:absolute;left:27185;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" path="m,l50800,r,12700l,12700,,e" fillcolor="#5b9bd5" stroked="f" strokeweight="0">
                  <v:stroke miterlimit="83231f" joinstyle="miter"/>
                  <v:path arrowok="t" textboxrect="0,0,50800,12700"/>
                </v:shape>
                <v:shape id="Shape 13413" o:spid="_x0000_s1050" style="position:absolute;left:26296;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" path="m,l50800,r,12700l,12700,,e" fillcolor="#5b9bd5" stroked="f" strokeweight="0">
                  <v:stroke miterlimit="83231f" joinstyle="miter"/>
                  <v:path arrowok="t" textboxrect="0,0,50800,12700"/>
                </v:shape>
                <v:shape id="Shape 13414" o:spid="_x0000_s1051" style="position:absolute;left:25407;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" path="m,l50800,r,12700l,12700,,e" fillcolor="#5b9bd5" stroked="f" strokeweight="0">
                  <v:stroke miterlimit="83231f" joinstyle="miter"/>
                  <v:path arrowok="t" textboxrect="0,0,50800,12700"/>
                </v:shape>
                <v:shape id="Shape 13415" o:spid="_x0000_s1052" style="position:absolute;left:24518;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" path="m,l50800,r,12700l,12700,,e" fillcolor="#5b9bd5" stroked="f" strokeweight="0">
                  <v:stroke miterlimit="83231f" joinstyle="miter"/>
                  <v:path arrowok="t" textboxrect="0,0,50800,12700"/>
                </v:shape>
                <v:shape id="Shape 13416" o:spid="_x0000_s1053" style="position:absolute;left:23629;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" path="m,l50800,r,12700l,12700,,e" fillcolor="#5b9bd5" stroked="f" strokeweight="0">
                  <v:stroke miterlimit="83231f" joinstyle="miter"/>
                  <v:path arrowok="t" textboxrect="0,0,50800,12700"/>
                </v:shape>
                <v:shape id="Shape 13417" o:spid="_x0000_s1054" style="position:absolute;left:22740;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" path="m,l50800,r,12700l,12700,,e" fillcolor="#5b9bd5" stroked="f" strokeweight="0">
                  <v:stroke miterlimit="83231f" joinstyle="miter"/>
                  <v:path arrowok="t" textboxrect="0,0,50800,12700"/>
                </v:shape>
                <v:shape id="Shape 13418" o:spid="_x0000_s1055" style="position:absolute;left:21851;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" path="m,l50800,r,12700l,12700,,e" fillcolor="#5b9bd5" stroked="f" strokeweight="0">
                  <v:stroke miterlimit="83231f" joinstyle="miter"/>
                  <v:path arrowok="t" textboxrect="0,0,50800,12700"/>
                </v:shape>
                <v:shape id="Shape 13419" o:spid="_x0000_s1056" style="position:absolute;left:20962;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" path="m,l50800,r,12700l,12700,,e" fillcolor="#5b9bd5" stroked="f" strokeweight="0">
                  <v:stroke miterlimit="83231f" joinstyle="miter"/>
                  <v:path arrowok="t" textboxrect="0,0,50800,12700"/>
                </v:shape>
                <v:shape id="Shape 13420" o:spid="_x0000_s1057" style="position:absolute;left:20073;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" path="m,l50800,r,12700l,12700,,e" fillcolor="#5b9bd5" stroked="f" strokeweight="0">
                  <v:stroke miterlimit="83231f" joinstyle="miter"/>
                  <v:path arrowok="t" textboxrect="0,0,50800,12700"/>
                </v:shape>
                <v:shape id="Shape 13421" o:spid="_x0000_s1058" style="position:absolute;left:19184;top:6093;width:508;height:127;visibility:visible;mso-wrap-style:square;v-text-anchor:top" coordsize="508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" path="m,l50800,r,12700l,12700,,e" fillcolor="#5b9bd5" stroked="f" strokeweight="0">
                  <v:stroke miterlimit="83231f" joinstyle="miter"/>
                  <v:path arrowok="t" textboxrect="0,0,50800,12700"/>
                </v:shape>
                <v:shape id="Shape 368" o:spid="_x0000_s1059" style="position:absolute;left:17660;top:5775;width:1143;height:762;visibility:visible;mso-wrap-style:square;v-text-anchor:top" coordsize="1143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" path="m76200,r,31750l114300,31750r,12700l76200,44450r,31750l,38100,76200,xe" fillcolor="#5b9bd5" stroked="f" strokeweight="0">
                  <v:stroke miterlimit="83231f" joinstyle="miter"/>
                  <v:path arrowok="t" textboxrect="0,0,114300,76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0" o:spid="_x0000_s1060" type="#_x0000_t75" style="position:absolute;left:30934;top:5242;width:9510;height: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">
                  <v:imagedata r:id="rId8" o:title=""/>
                </v:shape>
                <v:rect id="Rectangle 371" o:spid="_x0000_s1061" style="position:absolute;left:31857;top:5513;width:463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gQ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C6f4EMkAAADh&#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color w:val="0070C0"/>
                          </w:rPr>
                          <w:t>Row 0</w:t>
                        </w:r>
                      </w:p>
                    </w:txbxContent>
                  </v:textbox>
                </v:rect>
                <v:rect id="Rectangle 372" o:spid="_x0000_s1062" style="position:absolute;left:35336;top:551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WZn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3VmZ8kAAADh&#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color w:val="0070C0"/>
                          </w:rPr>
                          <w:t xml:space="preserve"> </w:t>
                        </w:r>
                      </w:p>
                    </w:txbxContent>
                  </v:textbox>
                </v:rect>
                <v:shape id="Shape 373" o:spid="_x0000_s1063" style="position:absolute;left:16639;top:4084;width:762;height:1143;visibility:visible;mso-wrap-style:square;v-text-anchor:top" coordsize="7620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" path="m31750,l44450,r,38100l76200,38100,38100,114300,,38100r31750,l31750,xe" fillcolor="#5b9bd5" stroked="f" strokeweight="0">
                  <v:stroke miterlimit="83231f" joinstyle="miter"/>
                  <v:path arrowok="t" textboxrect="0,0,76200,114300"/>
                </v:shape>
                <v:shape id="Shape 13422" o:spid="_x0000_s1064" style="position:absolute;left:16957;top:3195;width:127;height:508;visibility:visible;mso-wrap-style:square;v-text-anchor:top" coordsize="127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" path="m,l12700,r,50800l,50800,,e" fillcolor="#5b9bd5" stroked="f" strokeweight="0">
                  <v:stroke miterlimit="83231f" joinstyle="miter"/>
                  <v:path arrowok="t" textboxrect="0,0,12700,50800"/>
                </v:shape>
                <v:shape id="Shape 13423" o:spid="_x0000_s1065" style="position:absolute;left:16957;top:2306;width:127;height:508;visibility:visible;mso-wrap-style:square;v-text-anchor:top" coordsize="127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" path="m,l12700,r,50800l,50800,,e" fillcolor="#5b9bd5" stroked="f" strokeweight="0">
                  <v:stroke miterlimit="83231f" joinstyle="miter"/>
                  <v:path arrowok="t" textboxrect="0,0,12700,50800"/>
                </v:shape>
                <v:shape id="Shape 13424" o:spid="_x0000_s1066" style="position:absolute;left:16957;top:1798;width:127;height:127;visibility:visible;mso-wrap-style:square;v-text-anchor:top" coordsize="127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" path="m,l12700,r,12700l,12700,,e" fillcolor="#5b9bd5" stroked="f" strokeweight="0">
                  <v:stroke miterlimit="83231f" joinstyle="miter"/>
                  <v:path arrowok="t" textboxrect="0,0,12700,12700"/>
                </v:shape>
                <v:shape id="Picture 378" o:spid="_x0000_s1067" type="#_x0000_t75" style="position:absolute;left:13957;width:8702;height:23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">
                  <v:imagedata r:id="rId9" o:title=""/>
                </v:shape>
                <v:rect id="Rectangle 379" o:spid="_x0000_s1068" style="position:absolute;left:14878;top:271;width:809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0fQW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9dH0FskAAADh&#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color w:val="0070C0"/>
                          </w:rPr>
                          <w:t>Column 19</w:t>
                        </w:r>
                      </w:p>
                    </w:txbxContent>
                  </v:textbox>
                </v:rect>
                <v:rect id="Rectangle 380" o:spid="_x0000_s1069" style="position:absolute;left:20961;top:27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i2syAAAAOEAAAAPAAAAZHJzL2Rvd25yZXYueG1sRI9Ba8JA&#13;&#10;EIXvgv9hGaE33dhC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BRPi2syAAAAOEA&#13;&#10;AAAPAAAAAAAAAAAAAAAAAAcCAABkcnMvZG93bnJldi54bWxQSwUGAAAAAAMAAwC3AAAA/AIAAAAA&#13;&#10;" filled="f" stroked="f">
                  <v:textbox inset="0,0,0,0">
                    <w:txbxContent>
                      <w:p w:rsidR="00252B23" w:rsidRDefault="00D24911">
                        <w:pPr>
                          <w:spacing w:after="160" w:line="259" w:lineRule="auto"/>
                          <w:ind w:left="0" w:right="0" w:firstLine="0"/>
                          <w:jc w:val="left"/>
                        </w:pPr>
                        <w:r>
                          <w:rPr>
                            <w:color w:val="0070C0"/>
                          </w:rPr>
                          <w:t xml:space="preserve"> </w:t>
                        </w:r>
                      </w:p>
                    </w:txbxContent>
                  </v:textbox>
                </v:rect>
                <w10:anchorlock/>
              </v:group>
            </w:pict>
          </mc:Fallback>
        </mc:AlternateContent>
      </w:r>
    </w:p>
    <w:p w:rsidR="00252B23" w:rsidRDefault="00D24911">
      <w:pPr>
        <w:spacing w:after="2126" w:line="259" w:lineRule="auto"/>
        <w:ind w:left="0" w:right="2041" w:firstLine="0"/>
        <w:jc w:val="left"/>
        <w:rPr>
          <w:sz w:val="4"/>
        </w:rPr>
      </w:pPr>
      <w:r>
        <w:rPr>
          <w:sz w:val="4"/>
        </w:rPr>
        <w:t xml:space="preserve"> </w:t>
      </w:r>
    </w:p>
    <w:p w:rsidR="00931EF2" w:rsidRDefault="00931EF2">
      <w:pPr>
        <w:spacing w:after="2126" w:line="259" w:lineRule="auto"/>
        <w:ind w:left="0" w:right="2041" w:firstLine="0"/>
        <w:jc w:val="left"/>
      </w:pPr>
    </w:p>
    <w:tbl>
      <w:tblPr>
        <w:tblStyle w:val="TableGrid"/>
        <w:tblpPr w:vertAnchor="text" w:tblpX="1984" w:tblpY="-2027"/>
        <w:tblOverlap w:val="never"/>
        <w:tblW w:w="4674" w:type="dxa"/>
        <w:tblInd w:w="0" w:type="dxa"/>
        <w:tblCellMar>
          <w:top w:w="55" w:type="dxa"/>
          <w:left w:w="107" w:type="dxa"/>
          <w:right w:w="115" w:type="dxa"/>
        </w:tblCellMar>
        <w:tblLook w:val="04A0" w:firstRow="1" w:lastRow="0" w:firstColumn="1" w:lastColumn="0" w:noHBand="0" w:noVBand="1"/>
      </w:tblPr>
      <w:tblGrid>
        <w:gridCol w:w="4674"/>
      </w:tblGrid>
      <w:tr w:rsidR="00252B23">
        <w:trPr>
          <w:trHeight w:val="2125"/>
        </w:trPr>
        <w:tc>
          <w:tcPr>
            <w:tcW w:w="4674" w:type="dxa"/>
            <w:vMerge w:val="restart"/>
            <w:tcBorders>
              <w:top w:val="single" w:sz="4" w:space="0" w:color="000000"/>
              <w:left w:val="single" w:sz="4" w:space="0" w:color="000000"/>
              <w:bottom w:val="single" w:sz="4" w:space="0" w:color="000000"/>
              <w:right w:val="single" w:sz="4" w:space="0" w:color="000000"/>
            </w:tcBorders>
            <w:shd w:val="clear" w:color="auto" w:fill="F2F2F2"/>
          </w:tcPr>
          <w:p w:rsidR="00252B23" w:rsidRDefault="00D24911">
            <w:pPr>
              <w:spacing w:after="0" w:line="259" w:lineRule="auto"/>
              <w:ind w:left="0" w:right="0" w:firstLine="0"/>
              <w:jc w:val="left"/>
            </w:pPr>
            <w:r>
              <w:rPr>
                <w:rFonts w:ascii="Courier New" w:eastAsia="Courier New" w:hAnsi="Courier New" w:cs="Courier New"/>
              </w:rPr>
              <w:t xml:space="preserve">####          P    # </w:t>
            </w:r>
          </w:p>
          <w:p w:rsidR="00252B23" w:rsidRDefault="00D24911">
            <w:pPr>
              <w:spacing w:after="0" w:line="259" w:lineRule="auto"/>
              <w:ind w:left="0" w:right="0" w:firstLine="0"/>
              <w:jc w:val="left"/>
            </w:pPr>
            <w:r>
              <w:rPr>
                <w:rFonts w:ascii="Courier New" w:eastAsia="Courier New" w:hAnsi="Courier New" w:cs="Courier New"/>
              </w:rPr>
              <w:t xml:space="preserve">#### ############# # </w:t>
            </w:r>
          </w:p>
          <w:p w:rsidR="00252B23" w:rsidRDefault="00D24911">
            <w:pPr>
              <w:spacing w:after="0" w:line="259" w:lineRule="auto"/>
              <w:ind w:left="0" w:right="0" w:firstLine="0"/>
              <w:jc w:val="left"/>
            </w:pPr>
            <w:r>
              <w:rPr>
                <w:rFonts w:ascii="Courier New" w:eastAsia="Courier New" w:hAnsi="Courier New" w:cs="Courier New"/>
              </w:rPr>
              <w:t xml:space="preserve">#### ############# # </w:t>
            </w:r>
          </w:p>
          <w:p w:rsidR="00252B23" w:rsidRDefault="00D24911">
            <w:pPr>
              <w:spacing w:after="0" w:line="259" w:lineRule="auto"/>
              <w:ind w:left="0" w:right="0" w:firstLine="0"/>
              <w:jc w:val="left"/>
            </w:pPr>
            <w:r>
              <w:rPr>
                <w:rFonts w:ascii="Courier New" w:eastAsia="Courier New" w:hAnsi="Courier New" w:cs="Courier New"/>
              </w:rPr>
              <w:t xml:space="preserve">####P############# P </w:t>
            </w:r>
          </w:p>
          <w:p w:rsidR="00252B23" w:rsidRDefault="00D24911">
            <w:pPr>
              <w:spacing w:after="0" w:line="259" w:lineRule="auto"/>
              <w:ind w:left="0" w:right="0" w:firstLine="0"/>
              <w:jc w:val="left"/>
            </w:pPr>
            <w:r>
              <w:rPr>
                <w:rFonts w:ascii="Courier New" w:eastAsia="Courier New" w:hAnsi="Courier New" w:cs="Courier New"/>
              </w:rPr>
              <w:t xml:space="preserve">#### ############# # </w:t>
            </w:r>
          </w:p>
          <w:p w:rsidR="00252B23" w:rsidRDefault="00D24911">
            <w:pPr>
              <w:spacing w:after="0" w:line="259" w:lineRule="auto"/>
              <w:ind w:left="0" w:right="0" w:firstLine="0"/>
              <w:jc w:val="left"/>
            </w:pPr>
            <w:r>
              <w:rPr>
                <w:rFonts w:ascii="Courier New" w:eastAsia="Courier New" w:hAnsi="Courier New" w:cs="Courier New"/>
              </w:rPr>
              <w:t xml:space="preserve">#### ############# # </w:t>
            </w:r>
          </w:p>
          <w:p w:rsidR="00252B23" w:rsidRDefault="00D24911">
            <w:pPr>
              <w:spacing w:after="0" w:line="259" w:lineRule="auto"/>
              <w:ind w:left="0" w:right="0" w:firstLine="0"/>
              <w:jc w:val="left"/>
            </w:pPr>
            <w:r>
              <w:rPr>
                <w:rFonts w:ascii="Courier New" w:eastAsia="Courier New" w:hAnsi="Courier New" w:cs="Courier New"/>
              </w:rPr>
              <w:t xml:space="preserve">#### ############# # </w:t>
            </w:r>
          </w:p>
          <w:p w:rsidR="00252B23" w:rsidRDefault="00D24911">
            <w:pPr>
              <w:spacing w:after="0" w:line="259" w:lineRule="auto"/>
              <w:ind w:left="0" w:right="0" w:firstLine="0"/>
              <w:jc w:val="left"/>
            </w:pPr>
            <w:r>
              <w:rPr>
                <w:rFonts w:ascii="Courier New" w:eastAsia="Courier New" w:hAnsi="Courier New" w:cs="Courier New"/>
              </w:rPr>
              <w:t xml:space="preserve">B   S     P   S    # </w:t>
            </w:r>
          </w:p>
          <w:p w:rsidR="00252B23" w:rsidRDefault="00564A25">
            <w:pPr>
              <w:spacing w:after="0" w:line="259" w:lineRule="auto"/>
              <w:ind w:left="0" w:right="0" w:firstLine="0"/>
              <w:jc w:val="left"/>
            </w:pPr>
            <w:r>
              <w:rPr>
                <w:rFonts w:ascii="Courier New" w:eastAsia="Courier New" w:hAnsi="Courier New" w:cs="Courier New"/>
                <w:noProof/>
              </w:rPr>
              <mc:AlternateContent>
                <mc:Choice Requires="wps">
                  <w:drawing>
                    <wp:anchor distT="0" distB="0" distL="114300" distR="114300" simplePos="0" relativeHeight="251663360" behindDoc="0" locked="0" layoutInCell="1" allowOverlap="1">
                      <wp:simplePos x="0" y="0"/>
                      <wp:positionH relativeFrom="column">
                        <wp:posOffset>1715616</wp:posOffset>
                      </wp:positionH>
                      <wp:positionV relativeFrom="paragraph">
                        <wp:posOffset>68958</wp:posOffset>
                      </wp:positionV>
                      <wp:extent cx="1359243" cy="0"/>
                      <wp:effectExtent l="25400" t="63500" r="0" b="76200"/>
                      <wp:wrapNone/>
                      <wp:docPr id="7" name="Straight Arrow Connector 7"/>
                      <wp:cNvGraphicFramePr/>
                      <a:graphic xmlns:a="http://schemas.openxmlformats.org/drawingml/2006/main">
                        <a:graphicData uri="http://schemas.microsoft.com/office/word/2010/wordprocessingShape">
                          <wps:wsp>
                            <wps:cNvCnPr/>
                            <wps:spPr>
                              <a:xfrm flipH="1">
                                <a:off x="0" y="0"/>
                                <a:ext cx="1359243" cy="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91F1E" id="Straight Arrow Connector 7" o:spid="_x0000_s1026" type="#_x0000_t32" style="position:absolute;margin-left:135.1pt;margin-top:5.45pt;width:107.0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" strokecolor="#5b9bd5 [3204]" strokeweight="1pt">
                      <v:stroke dashstyle="dash" endarrow="block" joinstyle="miter"/>
                    </v:shape>
                  </w:pict>
                </mc:Fallback>
              </mc:AlternateContent>
            </w:r>
            <w:r w:rsidR="00D24911">
              <w:rPr>
                <w:rFonts w:ascii="Courier New" w:eastAsia="Courier New" w:hAnsi="Courier New" w:cs="Courier New"/>
              </w:rPr>
              <w:t xml:space="preserve">#################### </w:t>
            </w:r>
          </w:p>
          <w:p w:rsidR="00252B23" w:rsidRDefault="00D24911">
            <w:pPr>
              <w:spacing w:after="0" w:line="259" w:lineRule="auto"/>
              <w:ind w:left="0" w:right="0" w:firstLine="0"/>
              <w:jc w:val="left"/>
            </w:pPr>
            <w:r>
              <w:rPr>
                <w:rFonts w:ascii="Courier New" w:eastAsia="Courier New" w:hAnsi="Courier New" w:cs="Courier New"/>
              </w:rPr>
              <w:t xml:space="preserve">&lt;1,14&gt;, </w:t>
            </w:r>
            <w:proofErr w:type="spellStart"/>
            <w:r>
              <w:rPr>
                <w:rFonts w:ascii="Courier New" w:eastAsia="Courier New" w:hAnsi="Courier New" w:cs="Courier New"/>
              </w:rPr>
              <w:t>Spearow</w:t>
            </w:r>
            <w:proofErr w:type="spellEnd"/>
            <w:r>
              <w:rPr>
                <w:rFonts w:ascii="Courier New" w:eastAsia="Courier New" w:hAnsi="Courier New" w:cs="Courier New"/>
              </w:rPr>
              <w:t xml:space="preserve">, Flying, 138, 4 </w:t>
            </w:r>
          </w:p>
          <w:p w:rsidR="00252B23" w:rsidRDefault="00D24911">
            <w:pPr>
              <w:spacing w:after="0" w:line="259" w:lineRule="auto"/>
              <w:ind w:left="0" w:right="0" w:firstLine="0"/>
              <w:jc w:val="left"/>
            </w:pPr>
            <w:r>
              <w:rPr>
                <w:rFonts w:ascii="Courier New" w:eastAsia="Courier New" w:hAnsi="Courier New" w:cs="Courier New"/>
              </w:rPr>
              <w:t xml:space="preserve">&lt;4,19&gt;, </w:t>
            </w:r>
            <w:proofErr w:type="spellStart"/>
            <w:r>
              <w:rPr>
                <w:rFonts w:ascii="Courier New" w:eastAsia="Courier New" w:hAnsi="Courier New" w:cs="Courier New"/>
              </w:rPr>
              <w:t>Ninetales</w:t>
            </w:r>
            <w:proofErr w:type="spellEnd"/>
            <w:r>
              <w:rPr>
                <w:rFonts w:ascii="Courier New" w:eastAsia="Courier New" w:hAnsi="Courier New" w:cs="Courier New"/>
              </w:rPr>
              <w:t xml:space="preserve">, Fire, 165, 8 </w:t>
            </w:r>
          </w:p>
          <w:p w:rsidR="00252B23" w:rsidRDefault="00D24911">
            <w:pPr>
              <w:spacing w:after="0" w:line="259" w:lineRule="auto"/>
              <w:ind w:left="0" w:right="0" w:firstLine="0"/>
              <w:jc w:val="left"/>
            </w:pPr>
            <w:r>
              <w:rPr>
                <w:rFonts w:ascii="Courier New" w:eastAsia="Courier New" w:hAnsi="Courier New" w:cs="Courier New"/>
              </w:rPr>
              <w:t xml:space="preserve">&lt;4,4&gt;, </w:t>
            </w:r>
            <w:proofErr w:type="spellStart"/>
            <w:r>
              <w:rPr>
                <w:rFonts w:ascii="Courier New" w:eastAsia="Courier New" w:hAnsi="Courier New" w:cs="Courier New"/>
              </w:rPr>
              <w:t>Pidgey</w:t>
            </w:r>
            <w:proofErr w:type="spellEnd"/>
            <w:r>
              <w:rPr>
                <w:rFonts w:ascii="Courier New" w:eastAsia="Courier New" w:hAnsi="Courier New" w:cs="Courier New"/>
              </w:rPr>
              <w:t xml:space="preserve">, Flying, 65, 3 </w:t>
            </w:r>
          </w:p>
          <w:p w:rsidR="00252B23" w:rsidRDefault="00D24911">
            <w:pPr>
              <w:spacing w:after="0" w:line="259" w:lineRule="auto"/>
              <w:ind w:left="0" w:right="0" w:firstLine="0"/>
              <w:jc w:val="left"/>
            </w:pPr>
            <w:r>
              <w:rPr>
                <w:rFonts w:ascii="Courier New" w:eastAsia="Courier New" w:hAnsi="Courier New" w:cs="Courier New"/>
              </w:rPr>
              <w:t xml:space="preserve">&lt;8,10&gt;, </w:t>
            </w:r>
            <w:proofErr w:type="spellStart"/>
            <w:r>
              <w:rPr>
                <w:rFonts w:ascii="Courier New" w:eastAsia="Courier New" w:hAnsi="Courier New" w:cs="Courier New"/>
              </w:rPr>
              <w:t>Kakuna</w:t>
            </w:r>
            <w:proofErr w:type="spellEnd"/>
            <w:r>
              <w:rPr>
                <w:rFonts w:ascii="Courier New" w:eastAsia="Courier New" w:hAnsi="Courier New" w:cs="Courier New"/>
              </w:rPr>
              <w:t xml:space="preserve">, Bug, 15, 1 </w:t>
            </w:r>
          </w:p>
          <w:p w:rsidR="00252B23" w:rsidRDefault="00D24911">
            <w:pPr>
              <w:spacing w:after="8" w:line="259" w:lineRule="auto"/>
              <w:ind w:left="0" w:right="0" w:firstLine="0"/>
              <w:jc w:val="left"/>
            </w:pPr>
            <w:r>
              <w:rPr>
                <w:rFonts w:ascii="Courier New" w:eastAsia="Courier New" w:hAnsi="Courier New" w:cs="Courier New"/>
              </w:rPr>
              <w:t xml:space="preserve">&lt;8,4&gt;, 10 </w:t>
            </w:r>
          </w:p>
          <w:p w:rsidR="00252B23" w:rsidRDefault="00D24911">
            <w:pPr>
              <w:spacing w:after="0" w:line="259" w:lineRule="auto"/>
              <w:ind w:left="0" w:right="0" w:firstLine="0"/>
              <w:jc w:val="left"/>
            </w:pPr>
            <w:r>
              <w:rPr>
                <w:rFonts w:ascii="Courier New" w:eastAsia="Courier New" w:hAnsi="Courier New" w:cs="Courier New"/>
              </w:rPr>
              <w:t>&lt;8,14&gt;, 15</w:t>
            </w:r>
            <w:r>
              <w:t xml:space="preserve"> </w:t>
            </w:r>
          </w:p>
        </w:tc>
      </w:tr>
      <w:tr w:rsidR="00252B23">
        <w:trPr>
          <w:trHeight w:val="1622"/>
        </w:trPr>
        <w:tc>
          <w:tcPr>
            <w:tcW w:w="0" w:type="auto"/>
            <w:vMerge/>
            <w:tcBorders>
              <w:top w:val="nil"/>
              <w:left w:val="single" w:sz="4" w:space="0" w:color="000000"/>
              <w:bottom w:val="single" w:sz="4" w:space="0" w:color="000000"/>
              <w:right w:val="single" w:sz="4" w:space="0" w:color="000000"/>
            </w:tcBorders>
          </w:tcPr>
          <w:p w:rsidR="00252B23" w:rsidRDefault="00252B23">
            <w:pPr>
              <w:spacing w:after="160" w:line="259" w:lineRule="auto"/>
              <w:ind w:left="0" w:right="0" w:firstLine="0"/>
              <w:jc w:val="left"/>
            </w:pPr>
          </w:p>
        </w:tc>
      </w:tr>
    </w:tbl>
    <w:p w:rsidR="00252B23" w:rsidRDefault="00BB6E86">
      <w:pPr>
        <w:spacing w:after="1476" w:line="259" w:lineRule="auto"/>
        <w:ind w:left="4771" w:right="1109" w:firstLine="0"/>
        <w:jc w:val="right"/>
      </w:pPr>
      <w:r>
        <w:rPr>
          <w:noProof/>
        </w:rPr>
        <mc:AlternateContent>
          <mc:Choice Requires="wps">
            <w:drawing>
              <wp:anchor distT="0" distB="0" distL="114300" distR="114300" simplePos="0" relativeHeight="251662336" behindDoc="0" locked="0" layoutInCell="1" allowOverlap="1" wp14:anchorId="6BA12F19" wp14:editId="2198BCA2">
                <wp:simplePos x="0" y="0"/>
                <wp:positionH relativeFrom="column">
                  <wp:posOffset>4477988</wp:posOffset>
                </wp:positionH>
                <wp:positionV relativeFrom="paragraph">
                  <wp:posOffset>91649</wp:posOffset>
                </wp:positionV>
                <wp:extent cx="463379" cy="189816"/>
                <wp:effectExtent l="0" t="0" r="0" b="0"/>
                <wp:wrapNone/>
                <wp:docPr id="5" name="Rectangle 5"/>
                <wp:cNvGraphicFramePr/>
                <a:graphic xmlns:a="http://schemas.openxmlformats.org/drawingml/2006/main">
                  <a:graphicData uri="http://schemas.microsoft.com/office/word/2010/wordprocessingShape">
                    <wps:wsp>
                      <wps:cNvSpPr/>
                      <wps:spPr>
                        <a:xfrm>
                          <a:off x="0" y="0"/>
                          <a:ext cx="463379" cy="189816"/>
                        </a:xfrm>
                        <a:prstGeom prst="rect">
                          <a:avLst/>
                        </a:prstGeom>
                        <a:ln>
                          <a:noFill/>
                        </a:ln>
                      </wps:spPr>
                      <wps:txbx>
                        <w:txbxContent>
                          <w:p w:rsidR="00BB6E86" w:rsidRDefault="00BB6E86" w:rsidP="00BB6E86">
                            <w:pPr>
                              <w:spacing w:after="160" w:line="259" w:lineRule="auto"/>
                              <w:ind w:left="0" w:right="0" w:firstLine="0"/>
                              <w:jc w:val="left"/>
                            </w:pPr>
                            <w:r>
                              <w:rPr>
                                <w:color w:val="0070C0"/>
                              </w:rPr>
                              <w:t>Row 9</w:t>
                            </w:r>
                          </w:p>
                        </w:txbxContent>
                      </wps:txbx>
                      <wps:bodyPr horzOverflow="overflow" vert="horz" lIns="0" tIns="0" rIns="0" bIns="0" rtlCol="0">
                        <a:noAutofit/>
                      </wps:bodyPr>
                    </wps:wsp>
                  </a:graphicData>
                </a:graphic>
              </wp:anchor>
            </w:drawing>
          </mc:Choice>
          <mc:Fallback>
            <w:pict>
              <v:rect w14:anchorId="6BA12F19" id="Rectangle 5" o:spid="_x0000_s1070" style="position:absolute;left:0;text-align:left;margin-left:352.6pt;margin-top:7.2pt;width:36.5pt;height:1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" filled="f" stroked="f">
                <v:textbox inset="0,0,0,0">
                  <w:txbxContent>
                    <w:p w:rsidR="00BB6E86" w:rsidRDefault="00BB6E86" w:rsidP="00BB6E86">
                      <w:pPr>
                        <w:spacing w:after="160" w:line="259" w:lineRule="auto"/>
                        <w:ind w:left="0" w:right="0" w:firstLine="0"/>
                        <w:jc w:val="left"/>
                      </w:pPr>
                      <w:r>
                        <w:rPr>
                          <w:color w:val="0070C0"/>
                        </w:rPr>
                        <w:t>Row 9</w:t>
                      </w:r>
                    </w:p>
                  </w:txbxContent>
                </v:textbox>
              </v:rect>
            </w:pict>
          </mc:Fallback>
        </mc:AlternateContent>
      </w:r>
    </w:p>
    <w:p w:rsidR="00097EDB" w:rsidRDefault="00097EDB">
      <w:pPr>
        <w:ind w:left="-5" w:right="41"/>
      </w:pPr>
    </w:p>
    <w:p w:rsidR="00097EDB" w:rsidRDefault="00097EDB">
      <w:pPr>
        <w:ind w:left="-5" w:right="41"/>
      </w:pPr>
    </w:p>
    <w:p w:rsidR="00097EDB" w:rsidRDefault="00097EDB">
      <w:pPr>
        <w:ind w:left="-5" w:right="41"/>
      </w:pPr>
    </w:p>
    <w:p w:rsidR="00252B23" w:rsidRDefault="00D24911">
      <w:pPr>
        <w:ind w:left="-5" w:right="41"/>
      </w:pPr>
      <w:r>
        <w:t>The screenshot above shows an example of the input file. The first line contains two numbers M and N, which define the number of rows (i.e. 10 rows) and the number of columns (i.e. 20 columns), respectively. Both M and N are positive integers greater than zero. The following M lines define the map. Each line contains exactly N characters. Each cell &lt;R,</w:t>
      </w:r>
      <w:ins w:id="4" w:author="Shing-chi Cheung" w:date="2019-11-22T21:39:00Z">
        <w:r w:rsidR="001E11A1">
          <w:t xml:space="preserve"> </w:t>
        </w:r>
      </w:ins>
      <w:r>
        <w:t>C&gt; in the map is indexed by its row R and column C (</w:t>
      </w:r>
      <w:r>
        <w:rPr>
          <w:color w:val="0070C0"/>
        </w:rPr>
        <w:t>Both R and C are indexed from 0</w:t>
      </w:r>
      <w:r>
        <w:t xml:space="preserve">). There are six different types of characters. “#”, </w:t>
      </w:r>
      <w:proofErr w:type="gramStart"/>
      <w:r>
        <w:t>“ ”</w:t>
      </w:r>
      <w:proofErr w:type="gramEnd"/>
      <w:r>
        <w:t xml:space="preserve">, “B”, “D”, “S”, “P”. The meaning of these characters are shown as followings: </w:t>
      </w:r>
    </w:p>
    <w:p w:rsidR="00F92521" w:rsidRDefault="00F92521">
      <w:pPr>
        <w:ind w:left="-5" w:right="41"/>
      </w:pPr>
    </w:p>
    <w:tbl>
      <w:tblPr>
        <w:tblStyle w:val="TableGrid"/>
        <w:tblW w:w="7554" w:type="dxa"/>
        <w:tblInd w:w="544" w:type="dxa"/>
        <w:tblCellMar>
          <w:top w:w="44" w:type="dxa"/>
          <w:left w:w="107" w:type="dxa"/>
          <w:right w:w="80" w:type="dxa"/>
        </w:tblCellMar>
        <w:tblLook w:val="04A0" w:firstRow="1" w:lastRow="0" w:firstColumn="1" w:lastColumn="0" w:noHBand="0" w:noVBand="1"/>
      </w:tblPr>
      <w:tblGrid>
        <w:gridCol w:w="1302"/>
        <w:gridCol w:w="4386"/>
        <w:gridCol w:w="1866"/>
      </w:tblGrid>
      <w:tr w:rsidR="00252B23" w:rsidTr="005839BD">
        <w:trPr>
          <w:trHeight w:val="276"/>
        </w:trPr>
        <w:tc>
          <w:tcPr>
            <w:tcW w:w="1302"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0" w:right="0" w:firstLine="0"/>
              <w:jc w:val="left"/>
            </w:pPr>
            <w:r>
              <w:rPr>
                <w:color w:val="FFFFFF"/>
              </w:rPr>
              <w:t xml:space="preserve">Character </w:t>
            </w:r>
          </w:p>
        </w:tc>
        <w:tc>
          <w:tcPr>
            <w:tcW w:w="4386"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1" w:right="0" w:firstLine="0"/>
              <w:jc w:val="left"/>
            </w:pPr>
            <w:r>
              <w:rPr>
                <w:color w:val="FFFFFF"/>
              </w:rPr>
              <w:t xml:space="preserve">Meaning </w:t>
            </w:r>
          </w:p>
        </w:tc>
        <w:tc>
          <w:tcPr>
            <w:tcW w:w="1866"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1" w:right="0" w:firstLine="0"/>
              <w:jc w:val="left"/>
            </w:pPr>
            <w:r>
              <w:rPr>
                <w:color w:val="FFFFFF"/>
              </w:rPr>
              <w:t xml:space="preserve">Can Pass or Not? </w:t>
            </w:r>
          </w:p>
        </w:tc>
      </w:tr>
      <w:tr w:rsidR="00252B23" w:rsidTr="005839BD">
        <w:trPr>
          <w:trHeight w:val="280"/>
        </w:trPr>
        <w:tc>
          <w:tcPr>
            <w:tcW w:w="1302"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 </w:t>
            </w:r>
          </w:p>
        </w:tc>
        <w:tc>
          <w:tcPr>
            <w:tcW w:w="438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Wall cell, which any player cannot pass. </w:t>
            </w:r>
          </w:p>
        </w:tc>
        <w:tc>
          <w:tcPr>
            <w:tcW w:w="186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No </w:t>
            </w:r>
          </w:p>
        </w:tc>
      </w:tr>
      <w:tr w:rsidR="00252B23" w:rsidTr="005839BD">
        <w:trPr>
          <w:trHeight w:val="278"/>
        </w:trPr>
        <w:tc>
          <w:tcPr>
            <w:tcW w:w="1302"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 ” </w:t>
            </w:r>
          </w:p>
        </w:tc>
        <w:tc>
          <w:tcPr>
            <w:tcW w:w="438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Empty cell </w:t>
            </w:r>
          </w:p>
        </w:tc>
        <w:tc>
          <w:tcPr>
            <w:tcW w:w="186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Yes </w:t>
            </w:r>
          </w:p>
        </w:tc>
      </w:tr>
      <w:tr w:rsidR="00252B23" w:rsidTr="005839BD">
        <w:trPr>
          <w:trHeight w:val="278"/>
        </w:trPr>
        <w:tc>
          <w:tcPr>
            <w:tcW w:w="1302"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“B” </w:t>
            </w:r>
          </w:p>
        </w:tc>
        <w:tc>
          <w:tcPr>
            <w:tcW w:w="438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The starting point of the player</w:t>
            </w:r>
            <w:r w:rsidR="008B0CD8">
              <w:t xml:space="preserve"> (</w:t>
            </w:r>
            <w:r w:rsidR="00992D4F">
              <w:t>ONLY</w:t>
            </w:r>
            <w:r w:rsidR="008B0CD8">
              <w:t xml:space="preserve"> one)</w:t>
            </w:r>
            <w:r>
              <w:t xml:space="preserve"> </w:t>
            </w:r>
          </w:p>
        </w:tc>
        <w:tc>
          <w:tcPr>
            <w:tcW w:w="186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Yes </w:t>
            </w:r>
          </w:p>
        </w:tc>
      </w:tr>
      <w:tr w:rsidR="00252B23" w:rsidTr="005839BD">
        <w:trPr>
          <w:trHeight w:val="278"/>
        </w:trPr>
        <w:tc>
          <w:tcPr>
            <w:tcW w:w="1302"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“D” </w:t>
            </w:r>
          </w:p>
        </w:tc>
        <w:tc>
          <w:tcPr>
            <w:tcW w:w="438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The destination point of the player </w:t>
            </w:r>
            <w:r w:rsidR="009D78AB">
              <w:t>(ONLY one)</w:t>
            </w:r>
          </w:p>
        </w:tc>
        <w:tc>
          <w:tcPr>
            <w:tcW w:w="186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Yes </w:t>
            </w:r>
          </w:p>
        </w:tc>
      </w:tr>
      <w:tr w:rsidR="00252B23" w:rsidTr="005839BD">
        <w:trPr>
          <w:trHeight w:val="281"/>
        </w:trPr>
        <w:tc>
          <w:tcPr>
            <w:tcW w:w="1302"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“S” </w:t>
            </w:r>
          </w:p>
        </w:tc>
        <w:tc>
          <w:tcPr>
            <w:tcW w:w="438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Supply Station. </w:t>
            </w:r>
          </w:p>
        </w:tc>
        <w:tc>
          <w:tcPr>
            <w:tcW w:w="186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Yes </w:t>
            </w:r>
          </w:p>
        </w:tc>
      </w:tr>
      <w:tr w:rsidR="00252B23" w:rsidTr="005839BD">
        <w:trPr>
          <w:trHeight w:val="278"/>
        </w:trPr>
        <w:tc>
          <w:tcPr>
            <w:tcW w:w="1302"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“P” </w:t>
            </w:r>
          </w:p>
        </w:tc>
        <w:tc>
          <w:tcPr>
            <w:tcW w:w="438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Pokémon </w:t>
            </w:r>
          </w:p>
        </w:tc>
        <w:tc>
          <w:tcPr>
            <w:tcW w:w="1866"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jc w:val="left"/>
            </w:pPr>
            <w:r>
              <w:t xml:space="preserve">Yes </w:t>
            </w:r>
          </w:p>
        </w:tc>
      </w:tr>
    </w:tbl>
    <w:p w:rsidR="00252B23" w:rsidRDefault="00D24911">
      <w:pPr>
        <w:spacing w:after="158" w:line="259" w:lineRule="auto"/>
        <w:ind w:left="0" w:right="0" w:firstLine="0"/>
        <w:jc w:val="left"/>
      </w:pPr>
      <w:r>
        <w:t xml:space="preserve"> </w:t>
      </w:r>
    </w:p>
    <w:p w:rsidR="00252B23" w:rsidRDefault="00D24911">
      <w:pPr>
        <w:spacing w:after="171"/>
        <w:ind w:left="-5" w:right="41"/>
      </w:pPr>
      <w:r>
        <w:t xml:space="preserve">You (the Player) </w:t>
      </w:r>
      <w:r w:rsidR="007423CD">
        <w:t xml:space="preserve">have 0 pokes balls at the beginning. </w:t>
      </w:r>
      <w:r w:rsidR="00E600FA">
        <w:t xml:space="preserve">You </w:t>
      </w:r>
      <w:r>
        <w:t xml:space="preserve">will </w:t>
      </w:r>
      <w:r>
        <w:rPr>
          <w:color w:val="0070C0"/>
        </w:rPr>
        <w:t>always</w:t>
      </w:r>
      <w:r>
        <w:t xml:space="preserve"> obtain all the Poke balls when you pass a supply station, and the Poke balls can only be obtained </w:t>
      </w:r>
      <w:r>
        <w:rPr>
          <w:color w:val="0070C0"/>
        </w:rPr>
        <w:t>only</w:t>
      </w:r>
      <w:r>
        <w:t xml:space="preserve"> </w:t>
      </w:r>
      <w:r>
        <w:rPr>
          <w:color w:val="0070C0"/>
        </w:rPr>
        <w:t>once</w:t>
      </w:r>
      <w:r>
        <w:t xml:space="preserve"> for each station. You will </w:t>
      </w:r>
      <w:r>
        <w:rPr>
          <w:color w:val="0070C0"/>
        </w:rPr>
        <w:t xml:space="preserve">always </w:t>
      </w:r>
      <w:r>
        <w:t xml:space="preserve">catch the Pokémon when you pass it by default if you have enough Poke balls, and each Pokémon can only be caught </w:t>
      </w:r>
      <w:r>
        <w:rPr>
          <w:color w:val="0070C0"/>
        </w:rPr>
        <w:t>once</w:t>
      </w:r>
      <w:r>
        <w:t xml:space="preserve">. If you do not have enough Poke balls when you pass a Pokémon, you cannot catch it at this time. However, you may catch it later when you have enough Poke balls.  </w:t>
      </w:r>
    </w:p>
    <w:p w:rsidR="00252B23" w:rsidRDefault="00D24911">
      <w:pPr>
        <w:spacing w:after="157"/>
        <w:ind w:left="-5" w:right="41"/>
      </w:pPr>
      <w:r>
        <w:t xml:space="preserve">This file then describes the properties of all </w:t>
      </w:r>
      <w:proofErr w:type="spellStart"/>
      <w:r>
        <w:t>Pokémons</w:t>
      </w:r>
      <w:proofErr w:type="spellEnd"/>
      <w:r>
        <w:t>. Suppose there are N</w:t>
      </w:r>
      <w:r>
        <w:rPr>
          <w:vertAlign w:val="subscript"/>
        </w:rPr>
        <w:t>P</w:t>
      </w:r>
      <w:r>
        <w:t xml:space="preserve"> </w:t>
      </w:r>
      <w:proofErr w:type="spellStart"/>
      <w:r>
        <w:t>Pokémons</w:t>
      </w:r>
      <w:proofErr w:type="spellEnd"/>
      <w:r>
        <w:t xml:space="preserve"> in the map (N</w:t>
      </w:r>
      <w:r>
        <w:rPr>
          <w:vertAlign w:val="subscript"/>
        </w:rPr>
        <w:t>P</w:t>
      </w:r>
      <w:r>
        <w:t xml:space="preserve"> = 4 in the map shown above), there will be N</w:t>
      </w:r>
      <w:r>
        <w:rPr>
          <w:vertAlign w:val="subscript"/>
        </w:rPr>
        <w:t>P</w:t>
      </w:r>
      <w:r>
        <w:t xml:space="preserve"> lines after the map. Each line describes the position of the Pokémon (marked as &lt;row number, column number&gt;), the name of it, the type of species (Water, Bug, Flying, Ground, Poison, …), the combat power of the Pokémon and the </w:t>
      </w:r>
      <w:r>
        <w:lastRenderedPageBreak/>
        <w:t>number of Poke Balls needed to catch it</w:t>
      </w:r>
      <w:r w:rsidR="0078637B">
        <w:t xml:space="preserve"> (all the names and types of </w:t>
      </w:r>
      <w:proofErr w:type="spellStart"/>
      <w:r w:rsidR="0078637B">
        <w:t>Pokemons</w:t>
      </w:r>
      <w:proofErr w:type="spellEnd"/>
      <w:r w:rsidR="0078637B">
        <w:t xml:space="preserve"> are composed of 26 English letters</w:t>
      </w:r>
      <w:r w:rsidR="009001AF">
        <w:t>. There won’t be commas, empty spaces in any names</w:t>
      </w:r>
      <w:r w:rsidR="0078637B">
        <w:t>)</w:t>
      </w:r>
      <w:r>
        <w:t xml:space="preserve">. These properties are separated by commas, and there </w:t>
      </w:r>
      <w:r>
        <w:rPr>
          <w:color w:val="0070C0"/>
        </w:rPr>
        <w:t>may</w:t>
      </w:r>
      <w:r>
        <w:t xml:space="preserve"> be extra spaces between them. </w:t>
      </w:r>
    </w:p>
    <w:p w:rsidR="00252B23" w:rsidRDefault="00D24911">
      <w:pPr>
        <w:spacing w:after="181" w:line="259" w:lineRule="auto"/>
        <w:ind w:right="63"/>
        <w:jc w:val="center"/>
      </w:pPr>
      <w:r>
        <w:rPr>
          <w:rFonts w:ascii="Cambria Math" w:eastAsia="Cambria Math" w:hAnsi="Cambria Math" w:cs="Cambria Math"/>
          <w:color w:val="595959"/>
          <w:sz w:val="20"/>
        </w:rPr>
        <w:t>&lt; 𝑅𝑜𝑤 𝑁𝑢𝑚𝑏𝑒𝑟, 𝐶𝑜𝑙𝑢𝑚𝑛 𝑁𝑢𝑚𝑏𝑒𝑟 &gt;, 𝑁𝑎𝑚𝑒</w:t>
      </w:r>
      <w:r w:rsidR="009922F4">
        <w:rPr>
          <w:rFonts w:ascii="Cambria Math" w:eastAsia="Cambria Math" w:hAnsi="Cambria Math" w:cs="Cambria Math"/>
          <w:color w:val="595959"/>
          <w:sz w:val="20"/>
        </w:rPr>
        <w:t xml:space="preserve">, </w:t>
      </w:r>
      <w:r w:rsidR="009922F4" w:rsidRPr="009119F8">
        <w:rPr>
          <w:rFonts w:ascii="Cambria Math" w:eastAsia="Cambria Math" w:hAnsi="Cambria Math" w:cs="Cambria Math"/>
          <w:i/>
          <w:iCs/>
          <w:color w:val="595959"/>
          <w:sz w:val="20"/>
        </w:rPr>
        <w:t>Type</w:t>
      </w:r>
      <w:r>
        <w:rPr>
          <w:rFonts w:ascii="Cambria Math" w:eastAsia="Cambria Math" w:hAnsi="Cambria Math" w:cs="Cambria Math"/>
          <w:color w:val="595959"/>
          <w:sz w:val="20"/>
        </w:rPr>
        <w:t>, 𝐶𝑜𝑚𝑏𝑎𝑡 𝑃𝑜𝑤𝑒𝑟, 𝑁𝑢𝑚𝑏𝑒𝑟 𝑜𝑓 𝑅𝑒𝑞𝑢𝑖𝑟𝑒𝑑 𝐵𝑎𝑙𝑙𝑠</w:t>
      </w:r>
      <w:r>
        <w:rPr>
          <w:color w:val="595959"/>
          <w:sz w:val="20"/>
        </w:rPr>
        <w:t xml:space="preserve"> </w:t>
      </w:r>
    </w:p>
    <w:p w:rsidR="00252B23" w:rsidRDefault="00D24911">
      <w:pPr>
        <w:ind w:left="-5" w:right="41"/>
      </w:pPr>
      <w:r>
        <w:t>Finally, the file describes the information of supply stations. Suppose there are N</w:t>
      </w:r>
      <w:r>
        <w:rPr>
          <w:vertAlign w:val="subscript"/>
        </w:rPr>
        <w:t>S</w:t>
      </w:r>
      <w:r>
        <w:t xml:space="preserve"> supply stations in the map (N</w:t>
      </w:r>
      <w:r>
        <w:rPr>
          <w:vertAlign w:val="subscript"/>
        </w:rPr>
        <w:t>S</w:t>
      </w:r>
      <w:r>
        <w:t xml:space="preserve"> =2 in the map shown above), there will be N</w:t>
      </w:r>
      <w:r>
        <w:rPr>
          <w:vertAlign w:val="subscript"/>
        </w:rPr>
        <w:t>S</w:t>
      </w:r>
      <w:r>
        <w:t xml:space="preserve"> lines after the definition of </w:t>
      </w:r>
      <w:proofErr w:type="spellStart"/>
      <w:r>
        <w:t>Pokémons</w:t>
      </w:r>
      <w:proofErr w:type="spellEnd"/>
      <w:r>
        <w:t xml:space="preserve">. </w:t>
      </w:r>
    </w:p>
    <w:p w:rsidR="00252B23" w:rsidRDefault="00D24911">
      <w:pPr>
        <w:spacing w:after="158"/>
        <w:ind w:left="-5" w:right="41"/>
      </w:pPr>
      <w:r>
        <w:t xml:space="preserve">Each line describes the position of the supply station and how many Poke Balls you can obtain in this station. They are separated by commas and </w:t>
      </w:r>
      <w:r>
        <w:rPr>
          <w:color w:val="0070C0"/>
        </w:rPr>
        <w:t xml:space="preserve">may </w:t>
      </w:r>
      <w:r>
        <w:t xml:space="preserve">contain spaces between them. </w:t>
      </w:r>
    </w:p>
    <w:p w:rsidR="00252B23" w:rsidRDefault="00D24911">
      <w:pPr>
        <w:spacing w:after="331" w:line="259" w:lineRule="auto"/>
        <w:ind w:right="64"/>
        <w:jc w:val="center"/>
      </w:pPr>
      <w:r>
        <w:rPr>
          <w:rFonts w:ascii="Cambria Math" w:eastAsia="Cambria Math" w:hAnsi="Cambria Math" w:cs="Cambria Math"/>
          <w:color w:val="595959"/>
          <w:sz w:val="20"/>
        </w:rPr>
        <w:t>&lt; 𝑅𝑜𝑤 𝑁𝑢𝑚𝑏𝑒𝑟, 𝐶𝑜𝑙𝑢𝑚𝑛 𝑁𝑢𝑚𝑏𝑒𝑟 &gt;, 𝑁𝑢𝑚𝑏𝑒𝑟 𝑜𝑓 𝑃𝑟𝑜𝑣𝑖𝑑𝑒𝑑 𝐵𝑎𝑙𝑙𝑠</w:t>
      </w:r>
      <w:r>
        <w:t xml:space="preserve"> </w:t>
      </w:r>
    </w:p>
    <w:p w:rsidR="00252B23" w:rsidRDefault="00D24911">
      <w:pPr>
        <w:pStyle w:val="Heading1"/>
        <w:ind w:left="-5"/>
      </w:pPr>
      <w:bookmarkStart w:id="5" w:name="_Toc13090"/>
      <w:r>
        <w:t xml:space="preserve">The Expected Output </w:t>
      </w:r>
      <w:bookmarkEnd w:id="5"/>
    </w:p>
    <w:p w:rsidR="00252B23" w:rsidRDefault="00D24911">
      <w:pPr>
        <w:spacing w:after="155"/>
        <w:ind w:left="-5" w:right="41"/>
      </w:pPr>
      <w:r>
        <w:t xml:space="preserve">There may be several paths from the starting point to the destination, and the player may pass different number of supply stations and catch different number of </w:t>
      </w:r>
      <w:proofErr w:type="spellStart"/>
      <w:r>
        <w:t>Pokémons</w:t>
      </w:r>
      <w:proofErr w:type="spellEnd"/>
      <w:r>
        <w:t xml:space="preserve">. In this assignment, you are required to find a path that maximizes the following scoring function: </w:t>
      </w:r>
    </w:p>
    <w:p w:rsidR="00E851A8" w:rsidRDefault="00D24911" w:rsidP="003438AA">
      <w:pPr>
        <w:tabs>
          <w:tab w:val="left" w:pos="7470"/>
        </w:tabs>
        <w:spacing w:after="120"/>
        <w:ind w:left="-14" w:right="1210" w:firstLine="1541"/>
        <w:rPr>
          <w:ins w:id="6" w:author="Shing-chi Cheung" w:date="2019-11-22T21:45:00Z"/>
          <w:sz w:val="20"/>
        </w:rPr>
      </w:pPr>
      <w:r>
        <w:rPr>
          <w:rFonts w:ascii="Cambria Math" w:eastAsia="Cambria Math" w:hAnsi="Cambria Math" w:cs="Cambria Math"/>
          <w:sz w:val="20"/>
        </w:rPr>
        <w:t>𝑠𝑐𝑜𝑟𝑖𝑛𝑔 𝑓𝑢𝑛𝑐𝑡𝑖𝑜𝑛 = &lt; 𝑁𝐵 + 5 ∗ 𝑁𝑃 + 10 ∗ 𝑁𝑆 + 𝑀𝐶𝑃 − 𝑆𝑡𝑒𝑝𝑠 &gt;</w:t>
      </w:r>
      <w:r>
        <w:rPr>
          <w:sz w:val="20"/>
        </w:rPr>
        <w:t xml:space="preserve"> </w:t>
      </w:r>
    </w:p>
    <w:p w:rsidR="00252B23" w:rsidRDefault="00D24911" w:rsidP="003438AA">
      <w:pPr>
        <w:tabs>
          <w:tab w:val="left" w:pos="7470"/>
        </w:tabs>
        <w:spacing w:after="120"/>
        <w:ind w:left="-14" w:right="1210" w:firstLine="14"/>
        <w:jc w:val="left"/>
      </w:pPr>
      <w:r>
        <w:t xml:space="preserve">The </w:t>
      </w:r>
      <w:ins w:id="7" w:author="Shing-chi Cheung" w:date="2019-11-22T21:45:00Z">
        <w:r w:rsidR="00E851A8">
          <w:t>t</w:t>
        </w:r>
      </w:ins>
      <w:r>
        <w:t>able below shows the meanings of these symbol</w:t>
      </w:r>
      <w:r w:rsidR="00AA77C3">
        <w:t>s</w:t>
      </w:r>
      <w:r>
        <w:t xml:space="preserve">: </w:t>
      </w:r>
    </w:p>
    <w:tbl>
      <w:tblPr>
        <w:tblStyle w:val="TableGrid"/>
        <w:tblW w:w="7828" w:type="dxa"/>
        <w:tblInd w:w="408" w:type="dxa"/>
        <w:tblCellMar>
          <w:top w:w="44" w:type="dxa"/>
        </w:tblCellMar>
        <w:tblLook w:val="04A0" w:firstRow="1" w:lastRow="0" w:firstColumn="1" w:lastColumn="0" w:noHBand="0" w:noVBand="1"/>
      </w:tblPr>
      <w:tblGrid>
        <w:gridCol w:w="1433"/>
        <w:gridCol w:w="1735"/>
        <w:gridCol w:w="4660"/>
      </w:tblGrid>
      <w:tr w:rsidR="00252B23" w:rsidTr="00FE4316">
        <w:trPr>
          <w:trHeight w:val="257"/>
        </w:trPr>
        <w:tc>
          <w:tcPr>
            <w:tcW w:w="1433"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NB </w:t>
            </w:r>
          </w:p>
        </w:tc>
        <w:tc>
          <w:tcPr>
            <w:tcW w:w="6395" w:type="dxa"/>
            <w:gridSpan w:val="2"/>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&lt;Number of Poke balls of the player when he arrives at the destination&gt; </w:t>
            </w:r>
          </w:p>
        </w:tc>
      </w:tr>
      <w:tr w:rsidR="00252B23" w:rsidTr="00FE4316">
        <w:trPr>
          <w:trHeight w:val="256"/>
        </w:trPr>
        <w:tc>
          <w:tcPr>
            <w:tcW w:w="1433"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NP </w:t>
            </w:r>
          </w:p>
        </w:tc>
        <w:tc>
          <w:tcPr>
            <w:tcW w:w="6395" w:type="dxa"/>
            <w:gridSpan w:val="2"/>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&lt;Number of </w:t>
            </w:r>
            <w:proofErr w:type="spellStart"/>
            <w:r>
              <w:rPr>
                <w:i/>
                <w:sz w:val="20"/>
              </w:rPr>
              <w:t>Pokémons</w:t>
            </w:r>
            <w:proofErr w:type="spellEnd"/>
            <w:r>
              <w:rPr>
                <w:i/>
                <w:sz w:val="20"/>
              </w:rPr>
              <w:t xml:space="preserve"> that the player has caught&gt; </w:t>
            </w:r>
          </w:p>
        </w:tc>
      </w:tr>
      <w:tr w:rsidR="00FE4316" w:rsidTr="003438AA">
        <w:trPr>
          <w:trHeight w:val="254"/>
        </w:trPr>
        <w:tc>
          <w:tcPr>
            <w:tcW w:w="1433" w:type="dxa"/>
            <w:tcBorders>
              <w:top w:val="single" w:sz="4" w:space="0" w:color="000000"/>
              <w:left w:val="single" w:sz="4" w:space="0" w:color="000000"/>
              <w:bottom w:val="single" w:sz="4" w:space="0" w:color="000000"/>
              <w:right w:val="single" w:sz="4" w:space="0" w:color="000000"/>
            </w:tcBorders>
          </w:tcPr>
          <w:p w:rsidR="00FE4316" w:rsidRDefault="00FE4316">
            <w:pPr>
              <w:spacing w:after="0" w:line="259" w:lineRule="auto"/>
              <w:ind w:left="108" w:right="0" w:firstLine="0"/>
              <w:jc w:val="left"/>
            </w:pPr>
            <w:r>
              <w:rPr>
                <w:i/>
                <w:sz w:val="20"/>
              </w:rPr>
              <w:t xml:space="preserve">NS </w:t>
            </w:r>
          </w:p>
        </w:tc>
        <w:tc>
          <w:tcPr>
            <w:tcW w:w="1735" w:type="dxa"/>
            <w:tcBorders>
              <w:top w:val="single" w:sz="4" w:space="0" w:color="000000"/>
              <w:left w:val="single" w:sz="4" w:space="0" w:color="000000"/>
              <w:bottom w:val="single" w:sz="4" w:space="0" w:color="000000"/>
              <w:right w:val="nil"/>
            </w:tcBorders>
          </w:tcPr>
          <w:p w:rsidR="00FE4316" w:rsidRDefault="00FE4316">
            <w:pPr>
              <w:spacing w:after="0" w:line="259" w:lineRule="auto"/>
              <w:ind w:left="108" w:right="0" w:firstLine="0"/>
              <w:jc w:val="left"/>
            </w:pPr>
            <w:r>
              <w:rPr>
                <w:i/>
                <w:sz w:val="20"/>
              </w:rPr>
              <w:t xml:space="preserve">&lt;Number of distinct </w:t>
            </w:r>
          </w:p>
        </w:tc>
        <w:tc>
          <w:tcPr>
            <w:tcW w:w="4660" w:type="dxa"/>
            <w:tcBorders>
              <w:top w:val="single" w:sz="4" w:space="0" w:color="000000"/>
              <w:left w:val="nil"/>
              <w:bottom w:val="single" w:sz="4" w:space="0" w:color="000000"/>
              <w:right w:val="single" w:sz="4" w:space="0" w:color="000000"/>
            </w:tcBorders>
          </w:tcPr>
          <w:p w:rsidR="00FE4316" w:rsidRDefault="00FE4316">
            <w:pPr>
              <w:spacing w:after="0" w:line="259" w:lineRule="auto"/>
              <w:ind w:left="0" w:right="0" w:firstLine="0"/>
              <w:jc w:val="left"/>
            </w:pPr>
            <w:r>
              <w:rPr>
                <w:i/>
                <w:sz w:val="20"/>
              </w:rPr>
              <w:t xml:space="preserve"> types of all </w:t>
            </w:r>
            <w:proofErr w:type="spellStart"/>
            <w:r>
              <w:rPr>
                <w:i/>
                <w:sz w:val="20"/>
              </w:rPr>
              <w:t>Pokémons</w:t>
            </w:r>
            <w:proofErr w:type="spellEnd"/>
            <w:r>
              <w:rPr>
                <w:i/>
                <w:sz w:val="20"/>
              </w:rPr>
              <w:t xml:space="preserve"> that the player has caught &gt; </w:t>
            </w:r>
          </w:p>
        </w:tc>
      </w:tr>
      <w:tr w:rsidR="00252B23" w:rsidTr="00FE4316">
        <w:trPr>
          <w:trHeight w:val="260"/>
        </w:trPr>
        <w:tc>
          <w:tcPr>
            <w:tcW w:w="1433"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MCP </w:t>
            </w:r>
          </w:p>
        </w:tc>
        <w:tc>
          <w:tcPr>
            <w:tcW w:w="6395" w:type="dxa"/>
            <w:gridSpan w:val="2"/>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&lt;The maximum combat power of all </w:t>
            </w:r>
            <w:proofErr w:type="spellStart"/>
            <w:r>
              <w:rPr>
                <w:i/>
                <w:sz w:val="20"/>
              </w:rPr>
              <w:t>Pokémons</w:t>
            </w:r>
            <w:proofErr w:type="spellEnd"/>
            <w:r>
              <w:rPr>
                <w:i/>
                <w:sz w:val="20"/>
              </w:rPr>
              <w:t xml:space="preserve"> that the player has caught &gt; </w:t>
            </w:r>
          </w:p>
        </w:tc>
      </w:tr>
      <w:tr w:rsidR="00252B23" w:rsidTr="00FE4316">
        <w:trPr>
          <w:trHeight w:val="259"/>
        </w:trPr>
        <w:tc>
          <w:tcPr>
            <w:tcW w:w="1433"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pPr>
            <w:r>
              <w:rPr>
                <w:i/>
                <w:sz w:val="20"/>
              </w:rPr>
              <w:t xml:space="preserve">Steps </w:t>
            </w:r>
          </w:p>
        </w:tc>
        <w:tc>
          <w:tcPr>
            <w:tcW w:w="6395" w:type="dxa"/>
            <w:gridSpan w:val="2"/>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08" w:right="0" w:firstLine="0"/>
              <w:jc w:val="left"/>
              <w:rPr>
                <w:i/>
                <w:sz w:val="20"/>
              </w:rPr>
            </w:pPr>
            <w:r>
              <w:rPr>
                <w:i/>
                <w:sz w:val="20"/>
              </w:rPr>
              <w:t xml:space="preserve">&lt;The steps of the move from the starting point to the destination&gt; </w:t>
            </w:r>
          </w:p>
          <w:p w:rsidR="0020577C" w:rsidRDefault="0020577C">
            <w:pPr>
              <w:spacing w:after="0" w:line="259" w:lineRule="auto"/>
              <w:ind w:left="108" w:right="0" w:firstLine="0"/>
              <w:jc w:val="left"/>
            </w:pPr>
            <w:r>
              <w:rPr>
                <w:i/>
                <w:sz w:val="20"/>
              </w:rPr>
              <w:t>(A move from a cell to another cell is counted as a step)</w:t>
            </w:r>
          </w:p>
        </w:tc>
      </w:tr>
    </w:tbl>
    <w:p w:rsidR="00252B23" w:rsidRDefault="00D24911">
      <w:pPr>
        <w:spacing w:after="158" w:line="259" w:lineRule="auto"/>
        <w:ind w:left="0" w:right="0" w:firstLine="0"/>
        <w:jc w:val="left"/>
      </w:pPr>
      <w:r>
        <w:t xml:space="preserve">         </w:t>
      </w:r>
    </w:p>
    <w:p w:rsidR="00252B23" w:rsidRDefault="00D24911">
      <w:pPr>
        <w:spacing w:after="155"/>
        <w:ind w:left="-5" w:right="41"/>
      </w:pPr>
      <w:r>
        <w:t>The output file first prints out the value of the scoring function (denoted as</w:t>
      </w:r>
      <w:r>
        <w:rPr>
          <w:i/>
        </w:rPr>
        <w:t xml:space="preserve"> </w:t>
      </w:r>
      <w:r>
        <w:rPr>
          <w:rFonts w:ascii="Cambria Math" w:eastAsia="Cambria Math" w:hAnsi="Cambria Math" w:cs="Cambria Math"/>
          <w:sz w:val="20"/>
        </w:rPr>
        <w:t>VF</w:t>
      </w:r>
      <w:r>
        <w:t>) in the first line, it the</w:t>
      </w:r>
      <w:r w:rsidR="00AF6519">
        <w:t>n</w:t>
      </w:r>
      <w:r>
        <w:t xml:space="preserve"> prints out the final state of the player in the second line, including the following information: </w:t>
      </w:r>
    </w:p>
    <w:p w:rsidR="00252B23" w:rsidRDefault="00D24911">
      <w:pPr>
        <w:spacing w:after="178" w:line="259" w:lineRule="auto"/>
        <w:ind w:left="0" w:right="63" w:firstLine="0"/>
        <w:jc w:val="center"/>
      </w:pPr>
      <w:r>
        <w:rPr>
          <w:rFonts w:ascii="Cambria Math" w:eastAsia="Cambria Math" w:hAnsi="Cambria Math" w:cs="Cambria Math"/>
          <w:sz w:val="20"/>
        </w:rPr>
        <w:t>𝑁𝐵: 𝑁𝑃: 𝑁𝑆: 𝑀𝐶𝑃</w:t>
      </w:r>
      <w:r>
        <w:rPr>
          <w:sz w:val="20"/>
        </w:rPr>
        <w:t xml:space="preserve"> </w:t>
      </w:r>
    </w:p>
    <w:p w:rsidR="00252B23" w:rsidRDefault="00D24911">
      <w:pPr>
        <w:spacing w:after="142"/>
        <w:ind w:left="-5" w:right="41"/>
      </w:pPr>
      <w:r>
        <w:t xml:space="preserve">It then prints the path that the player has visited from the starting point to the destination with an arrow “-&gt;” between each step. All the steps should be outputted in </w:t>
      </w:r>
      <w:r>
        <w:rPr>
          <w:color w:val="0070C0"/>
        </w:rPr>
        <w:t>one</w:t>
      </w:r>
      <w:r>
        <w:t xml:space="preserve"> line. The following shows the output of the previous example: </w:t>
      </w:r>
    </w:p>
    <w:p w:rsidR="00252B23" w:rsidRDefault="00D24911">
      <w:pPr>
        <w:pBdr>
          <w:top w:val="single" w:sz="4" w:space="0" w:color="000000"/>
          <w:left w:val="single" w:sz="4" w:space="0" w:color="000000"/>
          <w:bottom w:val="single" w:sz="4" w:space="0" w:color="000000"/>
          <w:right w:val="single" w:sz="4" w:space="0" w:color="000000"/>
        </w:pBdr>
        <w:spacing w:after="0" w:line="259" w:lineRule="auto"/>
        <w:ind w:left="108" w:right="0"/>
        <w:jc w:val="left"/>
      </w:pPr>
      <w:r>
        <w:rPr>
          <w:rFonts w:ascii="Courier New" w:eastAsia="Courier New" w:hAnsi="Courier New" w:cs="Courier New"/>
          <w:sz w:val="20"/>
        </w:rPr>
        <w:t xml:space="preserve">187 </w:t>
      </w:r>
    </w:p>
    <w:p w:rsidR="00252B23" w:rsidRDefault="00D24911">
      <w:pPr>
        <w:pBdr>
          <w:top w:val="single" w:sz="4" w:space="0" w:color="000000"/>
          <w:left w:val="single" w:sz="4" w:space="0" w:color="000000"/>
          <w:bottom w:val="single" w:sz="4" w:space="0" w:color="000000"/>
          <w:right w:val="single" w:sz="4" w:space="0" w:color="000000"/>
        </w:pBdr>
        <w:spacing w:after="0" w:line="259" w:lineRule="auto"/>
        <w:ind w:left="108" w:right="0"/>
        <w:jc w:val="left"/>
      </w:pPr>
      <w:r>
        <w:rPr>
          <w:rFonts w:ascii="Courier New" w:eastAsia="Courier New" w:hAnsi="Courier New" w:cs="Courier New"/>
          <w:sz w:val="20"/>
        </w:rPr>
        <w:t xml:space="preserve">13:3:3:165 </w:t>
      </w:r>
    </w:p>
    <w:p w:rsidR="00252B23" w:rsidRDefault="00D24911">
      <w:pPr>
        <w:pBdr>
          <w:top w:val="single" w:sz="4" w:space="0" w:color="000000"/>
          <w:left w:val="single" w:sz="4" w:space="0" w:color="000000"/>
          <w:bottom w:val="single" w:sz="4" w:space="0" w:color="000000"/>
          <w:right w:val="single" w:sz="4" w:space="0" w:color="000000"/>
        </w:pBdr>
        <w:spacing w:after="0" w:line="259" w:lineRule="auto"/>
        <w:ind w:left="108" w:right="0"/>
        <w:jc w:val="left"/>
      </w:pPr>
      <w:r>
        <w:rPr>
          <w:rFonts w:ascii="Courier New" w:eastAsia="Courier New" w:hAnsi="Courier New" w:cs="Courier New"/>
          <w:sz w:val="20"/>
        </w:rPr>
        <w:t>&lt;8,0&gt;-&gt;&lt;8,1&gt;-&gt;&lt;8,2&gt;-&gt;&lt;8,3&gt;-&gt;&lt;8,4&gt;-&gt;&lt;7,4&gt;-&gt;&lt;6,4&gt;-&gt;&lt;5,4&gt;-&gt;&lt;4,4&gt;-&gt;&lt;5,4&gt;-&gt;</w:t>
      </w:r>
    </w:p>
    <w:p w:rsidR="00252B23" w:rsidRDefault="00D24911">
      <w:pPr>
        <w:pBdr>
          <w:top w:val="single" w:sz="4" w:space="0" w:color="000000"/>
          <w:left w:val="single" w:sz="4" w:space="0" w:color="000000"/>
          <w:bottom w:val="single" w:sz="4" w:space="0" w:color="000000"/>
          <w:right w:val="single" w:sz="4" w:space="0" w:color="000000"/>
        </w:pBdr>
        <w:spacing w:after="0" w:line="259" w:lineRule="auto"/>
        <w:ind w:left="108" w:right="0"/>
        <w:jc w:val="left"/>
      </w:pPr>
      <w:r>
        <w:rPr>
          <w:rFonts w:ascii="Courier New" w:eastAsia="Courier New" w:hAnsi="Courier New" w:cs="Courier New"/>
          <w:sz w:val="20"/>
        </w:rPr>
        <w:t>&lt;6,4&gt;-&gt;&lt;7,4&gt;-&gt;&lt;8,4&gt;-&gt;&lt;8,5&gt;-&gt;&lt;8,6&gt;-&gt;&lt;8,7&gt;-&gt;&lt;8,8&gt;-&gt;&lt;8,9&gt;-&gt;&lt;8,10&gt;-&gt;&lt;8,11&gt;</w:t>
      </w:r>
    </w:p>
    <w:p w:rsidR="00252B23" w:rsidRDefault="00D24911">
      <w:pPr>
        <w:pBdr>
          <w:top w:val="single" w:sz="4" w:space="0" w:color="000000"/>
          <w:left w:val="single" w:sz="4" w:space="0" w:color="000000"/>
          <w:bottom w:val="single" w:sz="4" w:space="0" w:color="000000"/>
          <w:right w:val="single" w:sz="4" w:space="0" w:color="000000"/>
        </w:pBdr>
        <w:spacing w:after="0" w:line="259" w:lineRule="auto"/>
        <w:ind w:left="108" w:right="0"/>
        <w:jc w:val="left"/>
      </w:pPr>
      <w:r>
        <w:rPr>
          <w:rFonts w:ascii="Courier New" w:eastAsia="Courier New" w:hAnsi="Courier New" w:cs="Courier New"/>
          <w:sz w:val="20"/>
        </w:rPr>
        <w:t>-&gt;&lt;8,12&gt;-&gt;&lt;8,13&gt;-&gt;&lt;8,14&gt;-&gt;&lt;8,15&gt;-&gt;&lt;8,16&gt;-&gt;&lt;8,17&gt;-&gt;&lt;8,18&gt;-&gt;&lt;7,18&gt;-&gt;&lt;6,1</w:t>
      </w:r>
    </w:p>
    <w:p w:rsidR="00252B23" w:rsidRDefault="00D24911">
      <w:pPr>
        <w:pBdr>
          <w:top w:val="single" w:sz="4" w:space="0" w:color="000000"/>
          <w:left w:val="single" w:sz="4" w:space="0" w:color="000000"/>
          <w:bottom w:val="single" w:sz="4" w:space="0" w:color="000000"/>
          <w:right w:val="single" w:sz="4" w:space="0" w:color="000000"/>
        </w:pBdr>
        <w:spacing w:after="0" w:line="259" w:lineRule="auto"/>
        <w:ind w:left="108" w:right="0"/>
        <w:jc w:val="left"/>
      </w:pPr>
      <w:r>
        <w:rPr>
          <w:rFonts w:ascii="Courier New" w:eastAsia="Courier New" w:hAnsi="Courier New" w:cs="Courier New"/>
          <w:sz w:val="20"/>
        </w:rPr>
        <w:t xml:space="preserve">8&gt;-&gt;&lt;5,18&gt;-&gt;&lt;4,18&gt;-&gt;&lt;4,19&gt;-&gt;&lt;4,18&gt;-&gt;&lt;3,18&gt;-&gt;&lt;2,18&gt;-&gt;&lt;1,18&gt;-&gt;&lt;0,18&gt; </w:t>
      </w:r>
    </w:p>
    <w:p w:rsidR="00252B23" w:rsidRDefault="00D24911">
      <w:pPr>
        <w:spacing w:after="18" w:line="259" w:lineRule="auto"/>
        <w:ind w:left="0" w:right="0" w:firstLine="0"/>
        <w:jc w:val="left"/>
      </w:pPr>
      <w:r>
        <w:rPr>
          <w:sz w:val="20"/>
        </w:rPr>
        <w:t xml:space="preserve"> </w:t>
      </w:r>
    </w:p>
    <w:p w:rsidR="00252B23" w:rsidRDefault="00D24911">
      <w:pPr>
        <w:spacing w:after="344"/>
        <w:ind w:left="-5" w:right="41"/>
      </w:pPr>
      <w:r>
        <w:t xml:space="preserve">In this example, the scoring function is evaluated to 187. The player obtained all the Poke balls at the two stations, and caught three </w:t>
      </w:r>
      <w:proofErr w:type="spellStart"/>
      <w:r>
        <w:t>Pokémons</w:t>
      </w:r>
      <w:proofErr w:type="spellEnd"/>
      <w:r>
        <w:t xml:space="preserve">: </w:t>
      </w:r>
      <w:proofErr w:type="spellStart"/>
      <w:r>
        <w:t>Ninetales</w:t>
      </w:r>
      <w:proofErr w:type="spellEnd"/>
      <w:r>
        <w:t xml:space="preserve">, </w:t>
      </w:r>
      <w:proofErr w:type="spellStart"/>
      <w:r>
        <w:t>Pidgey</w:t>
      </w:r>
      <w:proofErr w:type="spellEnd"/>
      <w:r>
        <w:t xml:space="preserve"> and </w:t>
      </w:r>
      <w:proofErr w:type="spellStart"/>
      <w:r>
        <w:t>Kakuna</w:t>
      </w:r>
      <w:proofErr w:type="spellEnd"/>
      <w:r>
        <w:t xml:space="preserve"> in total. In order to obtain all these things from the starting point to the destination, the player has moved 37 steps. </w:t>
      </w:r>
    </w:p>
    <w:p w:rsidR="00252B23" w:rsidRDefault="00D24911">
      <w:pPr>
        <w:pStyle w:val="Heading1"/>
        <w:ind w:left="-5"/>
      </w:pPr>
      <w:bookmarkStart w:id="8" w:name="_Toc13091"/>
      <w:r>
        <w:lastRenderedPageBreak/>
        <w:t xml:space="preserve">Documentation using </w:t>
      </w:r>
      <w:proofErr w:type="spellStart"/>
      <w:r>
        <w:t>JavaDoc</w:t>
      </w:r>
      <w:proofErr w:type="spellEnd"/>
      <w:r>
        <w:t xml:space="preserve"> Syntax </w:t>
      </w:r>
      <w:bookmarkEnd w:id="8"/>
    </w:p>
    <w:p w:rsidR="00252B23" w:rsidRDefault="00D24911" w:rsidP="003438AA">
      <w:pPr>
        <w:spacing w:after="120"/>
        <w:ind w:left="0" w:right="43" w:hanging="14"/>
      </w:pPr>
      <w:r>
        <w:t xml:space="preserve">It is important for a software project to provide documentation on your code even though you are the sole programmer. </w:t>
      </w:r>
      <w:proofErr w:type="spellStart"/>
      <w:r>
        <w:t>JavaDoc</w:t>
      </w:r>
      <w:proofErr w:type="spellEnd"/>
      <w:r>
        <w:t xml:space="preserve"> is a standard documentation syntax defined in Java. In this programming assignment, you should write documentation to describe different classes and member functions you have created. Here is an example: </w:t>
      </w:r>
    </w:p>
    <w:p w:rsidR="00252B23" w:rsidRDefault="00D24911">
      <w:pPr>
        <w:spacing w:after="298" w:line="259" w:lineRule="auto"/>
        <w:ind w:left="1780" w:right="0" w:firstLine="0"/>
        <w:jc w:val="left"/>
      </w:pPr>
      <w:r>
        <w:rPr>
          <w:noProof/>
        </w:rPr>
        <mc:AlternateContent>
          <mc:Choice Requires="wpg">
            <w:drawing>
              <wp:inline distT="0" distB="0" distL="0" distR="0">
                <wp:extent cx="3272600" cy="2070288"/>
                <wp:effectExtent l="0" t="0" r="0" b="0"/>
                <wp:docPr id="11767" name="Group 11767"/>
                <wp:cNvGraphicFramePr/>
                <a:graphic xmlns:a="http://schemas.openxmlformats.org/drawingml/2006/main">
                  <a:graphicData uri="http://schemas.microsoft.com/office/word/2010/wordprocessingGroup">
                    <wpg:wgp>
                      <wpg:cNvGrpSpPr/>
                      <wpg:grpSpPr>
                        <a:xfrm>
                          <a:off x="0" y="0"/>
                          <a:ext cx="3272600" cy="2070288"/>
                          <a:chOff x="0" y="0"/>
                          <a:chExt cx="3272600" cy="2070288"/>
                        </a:xfrm>
                      </wpg:grpSpPr>
                      <wps:wsp>
                        <wps:cNvPr id="1246" name="Rectangle 1246"/>
                        <wps:cNvSpPr/>
                        <wps:spPr>
                          <a:xfrm>
                            <a:off x="3240913" y="1705610"/>
                            <a:ext cx="42143" cy="189937"/>
                          </a:xfrm>
                          <a:prstGeom prst="rect">
                            <a:avLst/>
                          </a:prstGeom>
                          <a:ln>
                            <a:noFill/>
                          </a:ln>
                        </wps:spPr>
                        <wps:txbx>
                          <w:txbxContent>
                            <w:p w:rsidR="00252B23" w:rsidRDefault="00D24911">
                              <w:pPr>
                                <w:spacing w:after="160" w:line="259" w:lineRule="auto"/>
                                <w:ind w:left="0" w:right="0" w:firstLine="0"/>
                                <w:jc w:val="left"/>
                              </w:pPr>
                              <w:r>
                                <w:t xml:space="preserve"> </w:t>
                              </w:r>
                            </w:p>
                          </w:txbxContent>
                        </wps:txbx>
                        <wps:bodyPr horzOverflow="overflow" vert="horz" lIns="0" tIns="0" rIns="0" bIns="0" rtlCol="0">
                          <a:noAutofit/>
                        </wps:bodyPr>
                      </wps:wsp>
                      <wps:wsp>
                        <wps:cNvPr id="1247" name="Rectangle 1247"/>
                        <wps:cNvSpPr/>
                        <wps:spPr>
                          <a:xfrm>
                            <a:off x="939419" y="1950593"/>
                            <a:ext cx="420789"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Figure </w:t>
                              </w:r>
                            </w:p>
                          </w:txbxContent>
                        </wps:txbx>
                        <wps:bodyPr horzOverflow="overflow" vert="horz" lIns="0" tIns="0" rIns="0" bIns="0" rtlCol="0">
                          <a:noAutofit/>
                        </wps:bodyPr>
                      </wps:wsp>
                      <wps:wsp>
                        <wps:cNvPr id="1248" name="Rectangle 1248"/>
                        <wps:cNvSpPr/>
                        <wps:spPr>
                          <a:xfrm>
                            <a:off x="1256411" y="1950593"/>
                            <a:ext cx="77073"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2</w:t>
                              </w:r>
                            </w:p>
                          </w:txbxContent>
                        </wps:txbx>
                        <wps:bodyPr horzOverflow="overflow" vert="horz" lIns="0" tIns="0" rIns="0" bIns="0" rtlCol="0">
                          <a:noAutofit/>
                        </wps:bodyPr>
                      </wps:wsp>
                      <wps:wsp>
                        <wps:cNvPr id="1249" name="Rectangle 1249"/>
                        <wps:cNvSpPr/>
                        <wps:spPr>
                          <a:xfrm>
                            <a:off x="1314323" y="1950593"/>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250" name="Rectangle 1250"/>
                        <wps:cNvSpPr/>
                        <wps:spPr>
                          <a:xfrm>
                            <a:off x="1340231" y="1950593"/>
                            <a:ext cx="1258262"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Example of Java Doc</w:t>
                              </w:r>
                            </w:p>
                          </w:txbxContent>
                        </wps:txbx>
                        <wps:bodyPr horzOverflow="overflow" vert="horz" lIns="0" tIns="0" rIns="0" bIns="0" rtlCol="0">
                          <a:noAutofit/>
                        </wps:bodyPr>
                      </wps:wsp>
                      <wps:wsp>
                        <wps:cNvPr id="1251" name="Rectangle 1251"/>
                        <wps:cNvSpPr/>
                        <wps:spPr>
                          <a:xfrm>
                            <a:off x="2285365" y="1941449"/>
                            <a:ext cx="38021" cy="171355"/>
                          </a:xfrm>
                          <a:prstGeom prst="rect">
                            <a:avLst/>
                          </a:prstGeom>
                          <a:ln>
                            <a:noFill/>
                          </a:ln>
                        </wps:spPr>
                        <wps:txbx>
                          <w:txbxContent>
                            <w:p w:rsidR="00252B23" w:rsidRDefault="00D24911">
                              <w:pPr>
                                <w:spacing w:after="160" w:line="259" w:lineRule="auto"/>
                                <w:ind w:left="0" w:right="0" w:firstLine="0"/>
                                <w:jc w:val="left"/>
                              </w:pPr>
                              <w:r>
                                <w:rPr>
                                  <w:i/>
                                  <w:color w:val="44546A"/>
                                  <w:sz w:val="20"/>
                                </w:rPr>
                                <w:t xml:space="preserve"> </w:t>
                              </w:r>
                            </w:p>
                          </w:txbxContent>
                        </wps:txbx>
                        <wps:bodyPr horzOverflow="overflow" vert="horz" lIns="0" tIns="0" rIns="0" bIns="0" rtlCol="0">
                          <a:noAutofit/>
                        </wps:bodyPr>
                      </wps:wsp>
                      <pic:pic xmlns:pic="http://schemas.openxmlformats.org/drawingml/2006/picture">
                        <pic:nvPicPr>
                          <pic:cNvPr id="1443" name="Picture 1443"/>
                          <pic:cNvPicPr/>
                        </pic:nvPicPr>
                        <pic:blipFill>
                          <a:blip r:embed="rId10"/>
                          <a:stretch>
                            <a:fillRect/>
                          </a:stretch>
                        </pic:blipFill>
                        <pic:spPr>
                          <a:xfrm>
                            <a:off x="3048" y="3047"/>
                            <a:ext cx="3217164" cy="1798320"/>
                          </a:xfrm>
                          <a:prstGeom prst="rect">
                            <a:avLst/>
                          </a:prstGeom>
                        </pic:spPr>
                      </pic:pic>
                      <wps:wsp>
                        <wps:cNvPr id="1444" name="Shape 1444"/>
                        <wps:cNvSpPr/>
                        <wps:spPr>
                          <a:xfrm>
                            <a:off x="0" y="0"/>
                            <a:ext cx="3223260" cy="1804416"/>
                          </a:xfrm>
                          <a:custGeom>
                            <a:avLst/>
                            <a:gdLst/>
                            <a:ahLst/>
                            <a:cxnLst/>
                            <a:rect l="0" t="0" r="0" b="0"/>
                            <a:pathLst>
                              <a:path w="3223260" h="1804416">
                                <a:moveTo>
                                  <a:pt x="0" y="1804416"/>
                                </a:moveTo>
                                <a:lnTo>
                                  <a:pt x="3223260" y="1804416"/>
                                </a:lnTo>
                                <a:lnTo>
                                  <a:pt x="3223260" y="0"/>
                                </a:lnTo>
                                <a:lnTo>
                                  <a:pt x="0" y="0"/>
                                </a:lnTo>
                                <a:close/>
                              </a:path>
                            </a:pathLst>
                          </a:custGeom>
                          <a:ln w="6096" cap="flat">
                            <a:round/>
                          </a:ln>
                        </wps:spPr>
                        <wps:style>
                          <a:lnRef idx="1">
                            <a:srgbClr val="0D0D0D"/>
                          </a:lnRef>
                          <a:fillRef idx="0">
                            <a:srgbClr val="000000">
                              <a:alpha val="0"/>
                            </a:srgbClr>
                          </a:fillRef>
                          <a:effectRef idx="0">
                            <a:scrgbClr r="0" g="0" b="0"/>
                          </a:effectRef>
                          <a:fontRef idx="none"/>
                        </wps:style>
                        <wps:bodyPr/>
                      </wps:wsp>
                    </wpg:wgp>
                  </a:graphicData>
                </a:graphic>
              </wp:inline>
            </w:drawing>
          </mc:Choice>
          <mc:Fallback>
            <w:pict>
              <v:group id="Group 11767" o:spid="_x0000_s1071" style="width:257.7pt;height:163pt;mso-position-horizontal-relative:char;mso-position-vertical-relative:line" coordsize="32726,2070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">
                <v:rect id="Rectangle 1246" o:spid="_x0000_s1072" style="position:absolute;left:32409;top:1705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M7L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GUBv0phBbn9AQAA//8DAFBLAQItABQABgAIAAAAIQDb4fbL7gAAAIUBAAATAAAA&#13;&#10;AAAAAAAAAAAAAAAAAABbQ29udGVudF9UeXBlc10ueG1sUEsBAi0AFAAGAAgAAAAhAFr0LFu/AAAA&#13;&#10;FQEAAAsAAAAAAAAAAAAAAAAAHwEAAF9yZWxzLy5yZWxzUEsBAi0AFAAGAAgAAAAhAJNwzsv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t xml:space="preserve"> </w:t>
                        </w:r>
                      </w:p>
                    </w:txbxContent>
                  </v:textbox>
                </v:rect>
                <v:rect id="Rectangle 1247" o:spid="_x0000_s1073" style="position:absolute;left:9394;top:19505;width:4208;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GtQ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0dsEbkphBbn4AwAA//8DAFBLAQItABQABgAIAAAAIQDb4fbL7gAAAIUBAAATAAAA&#13;&#10;AAAAAAAAAAAAAAAAAABbQ29udGVudF9UeXBlc10ueG1sUEsBAi0AFAAGAAgAAAAhAFr0LFu/AAAA&#13;&#10;FQEAAAsAAAAAAAAAAAAAAAAAHwEAAF9yZWxzLy5yZWxzUEsBAi0AFAAGAAgAAAAhAPw8a1D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Figure </w:t>
                        </w:r>
                      </w:p>
                    </w:txbxContent>
                  </v:textbox>
                </v:rect>
                <v:rect id="Rectangle 1248" o:spid="_x0000_s1074" style="position:absolute;left:12564;top:19505;width:770;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2</w:t>
                        </w:r>
                      </w:p>
                    </w:txbxContent>
                  </v:textbox>
                </v:rect>
                <v:rect id="Rectangle 1249" o:spid="_x0000_s1075" style="position:absolute;left:13143;top:19505;width:343;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71q5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8PgO4aXUlhBTp8AAAD//wMAUEsBAi0AFAAGAAgAAAAhANvh9svuAAAAhQEAABMAAAAA&#13;&#10;AAAAAAAAAAAAAAAAAFtDb250ZW50X1R5cGVzXS54bWxQSwECLQAUAAYACAAAACEAWvQsW78AAAAV&#13;&#10;AQAACwAAAAAAAAAAAAAAAAAfAQAAX3JlbHMvLnJlbHNQSwECLQAUAAYACAAAACEA4u9auc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250" o:spid="_x0000_s1076" style="position:absolute;left:13402;top:19505;width:12582;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Example of Java Doc</w:t>
                        </w:r>
                      </w:p>
                    </w:txbxContent>
                  </v:textbox>
                </v:rect>
                <v:rect id="Rectangle 1251" o:spid="_x0000_s1077" style="position:absolute;left:22853;top:194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MBi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PwawBPpbCCnD8AAAD//wMAUEsBAi0AFAAGAAgAAAAhANvh9svuAAAAhQEAABMAAAAA&#13;&#10;AAAAAAAAAAAAAAAAAFtDb250ZW50X1R5cGVzXS54bWxQSwECLQAUAAYACAAAACEAWvQsW78AAAAV&#13;&#10;AQAACwAAAAAAAAAAAAAAAAAfAQAAX3JlbHMvLnJlbHNQSwECLQAUAAYACAAAACEAmUDAY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20"/>
                          </w:rPr>
                          <w:t xml:space="preserve"> </w:t>
                        </w:r>
                      </w:p>
                    </w:txbxContent>
                  </v:textbox>
                </v:rect>
                <v:shape id="Picture 1443" o:spid="_x0000_s1078" type="#_x0000_t75" style="position:absolute;left:30;top:30;width:32172;height:179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">
                  <v:imagedata r:id="rId11" o:title=""/>
                </v:shape>
                <v:shape id="Shape 1444" o:spid="_x0000_s1079" style="position:absolute;width:32232;height:18044;visibility:visible;mso-wrap-style:square;v-text-anchor:top" coordsize="3223260,18044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" path="m,1804416r3223260,l3223260,,,,,1804416xe" filled="f" strokecolor="#0d0d0d" strokeweight=".48pt">
                  <v:path arrowok="t" textboxrect="0,0,3223260,1804416"/>
                </v:shape>
                <w10:anchorlock/>
              </v:group>
            </w:pict>
          </mc:Fallback>
        </mc:AlternateContent>
      </w:r>
    </w:p>
    <w:p w:rsidR="00252B23" w:rsidRDefault="00D24911">
      <w:pPr>
        <w:pStyle w:val="Heading1"/>
        <w:ind w:left="-5"/>
      </w:pPr>
      <w:bookmarkStart w:id="9" w:name="_Toc13092"/>
      <w:r>
        <w:t xml:space="preserve">Using OOP concepts </w:t>
      </w:r>
      <w:bookmarkEnd w:id="9"/>
    </w:p>
    <w:p w:rsidR="00252B23" w:rsidRDefault="00D24911" w:rsidP="003438AA">
      <w:pPr>
        <w:spacing w:after="120"/>
        <w:ind w:left="0" w:right="43" w:hanging="14"/>
      </w:pPr>
      <w:r>
        <w:t xml:space="preserve">Object-oriented programming (OOP) involves programming using </w:t>
      </w:r>
      <w:r>
        <w:rPr>
          <w:i/>
        </w:rPr>
        <w:t>encapsulation</w:t>
      </w:r>
      <w:r>
        <w:t xml:space="preserve">, </w:t>
      </w:r>
      <w:r>
        <w:rPr>
          <w:i/>
        </w:rPr>
        <w:t>inheritance</w:t>
      </w:r>
      <w:r>
        <w:t xml:space="preserve">, </w:t>
      </w:r>
      <w:r>
        <w:rPr>
          <w:i/>
        </w:rPr>
        <w:t>dynamic binding</w:t>
      </w:r>
      <w:r>
        <w:t xml:space="preserve"> and </w:t>
      </w:r>
      <w:r>
        <w:rPr>
          <w:i/>
        </w:rPr>
        <w:t>polymorphism.</w:t>
      </w:r>
      <w:r>
        <w:t xml:space="preserve"> Here is an example shows the data encapsulation. </w:t>
      </w:r>
    </w:p>
    <w:p w:rsidR="00252B23" w:rsidRDefault="00D24911">
      <w:pPr>
        <w:spacing w:after="300" w:line="259" w:lineRule="auto"/>
        <w:ind w:left="1449" w:right="0" w:firstLine="0"/>
        <w:jc w:val="left"/>
      </w:pPr>
      <w:r>
        <w:rPr>
          <w:noProof/>
        </w:rPr>
        <mc:AlternateContent>
          <mc:Choice Requires="wpg">
            <w:drawing>
              <wp:inline distT="0" distB="0" distL="0" distR="0">
                <wp:extent cx="3693224" cy="1595181"/>
                <wp:effectExtent l="0" t="0" r="0" b="0"/>
                <wp:docPr id="11769" name="Group 11769"/>
                <wp:cNvGraphicFramePr/>
                <a:graphic xmlns:a="http://schemas.openxmlformats.org/drawingml/2006/main">
                  <a:graphicData uri="http://schemas.microsoft.com/office/word/2010/wordprocessingGroup">
                    <wpg:wgp>
                      <wpg:cNvGrpSpPr/>
                      <wpg:grpSpPr>
                        <a:xfrm>
                          <a:off x="0" y="0"/>
                          <a:ext cx="3693224" cy="1595181"/>
                          <a:chOff x="0" y="0"/>
                          <a:chExt cx="3693224" cy="1595181"/>
                        </a:xfrm>
                      </wpg:grpSpPr>
                      <wps:wsp>
                        <wps:cNvPr id="1271" name="Rectangle 1271"/>
                        <wps:cNvSpPr/>
                        <wps:spPr>
                          <a:xfrm>
                            <a:off x="3661537" y="1232027"/>
                            <a:ext cx="42143" cy="189937"/>
                          </a:xfrm>
                          <a:prstGeom prst="rect">
                            <a:avLst/>
                          </a:prstGeom>
                          <a:ln>
                            <a:noFill/>
                          </a:ln>
                        </wps:spPr>
                        <wps:txbx>
                          <w:txbxContent>
                            <w:p w:rsidR="00252B23" w:rsidRDefault="00D24911">
                              <w:pPr>
                                <w:spacing w:after="160" w:line="259" w:lineRule="auto"/>
                                <w:ind w:left="0" w:right="0" w:firstLine="0"/>
                                <w:jc w:val="left"/>
                              </w:pPr>
                              <w:r>
                                <w:t xml:space="preserve"> </w:t>
                              </w:r>
                            </w:p>
                          </w:txbxContent>
                        </wps:txbx>
                        <wps:bodyPr horzOverflow="overflow" vert="horz" lIns="0" tIns="0" rIns="0" bIns="0" rtlCol="0">
                          <a:noAutofit/>
                        </wps:bodyPr>
                      </wps:wsp>
                      <wps:wsp>
                        <wps:cNvPr id="1272" name="Rectangle 1272"/>
                        <wps:cNvSpPr/>
                        <wps:spPr>
                          <a:xfrm>
                            <a:off x="902843" y="1475486"/>
                            <a:ext cx="420788"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Figure </w:t>
                              </w:r>
                            </w:p>
                          </w:txbxContent>
                        </wps:txbx>
                        <wps:bodyPr horzOverflow="overflow" vert="horz" lIns="0" tIns="0" rIns="0" bIns="0" rtlCol="0">
                          <a:noAutofit/>
                        </wps:bodyPr>
                      </wps:wsp>
                      <wps:wsp>
                        <wps:cNvPr id="1273" name="Rectangle 1273"/>
                        <wps:cNvSpPr/>
                        <wps:spPr>
                          <a:xfrm>
                            <a:off x="1219835" y="1475486"/>
                            <a:ext cx="77073"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3</w:t>
                              </w:r>
                            </w:p>
                          </w:txbxContent>
                        </wps:txbx>
                        <wps:bodyPr horzOverflow="overflow" vert="horz" lIns="0" tIns="0" rIns="0" bIns="0" rtlCol="0">
                          <a:noAutofit/>
                        </wps:bodyPr>
                      </wps:wsp>
                      <wps:wsp>
                        <wps:cNvPr id="1274" name="Rectangle 1274"/>
                        <wps:cNvSpPr/>
                        <wps:spPr>
                          <a:xfrm>
                            <a:off x="1277747" y="1475486"/>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275" name="Rectangle 1275"/>
                        <wps:cNvSpPr/>
                        <wps:spPr>
                          <a:xfrm>
                            <a:off x="1303655" y="1475486"/>
                            <a:ext cx="1912855"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Example of Data Encapsulation</w:t>
                              </w:r>
                            </w:p>
                          </w:txbxContent>
                        </wps:txbx>
                        <wps:bodyPr horzOverflow="overflow" vert="horz" lIns="0" tIns="0" rIns="0" bIns="0" rtlCol="0">
                          <a:noAutofit/>
                        </wps:bodyPr>
                      </wps:wsp>
                      <wps:wsp>
                        <wps:cNvPr id="1276" name="Rectangle 1276"/>
                        <wps:cNvSpPr/>
                        <wps:spPr>
                          <a:xfrm>
                            <a:off x="2744089" y="1466342"/>
                            <a:ext cx="38021" cy="171356"/>
                          </a:xfrm>
                          <a:prstGeom prst="rect">
                            <a:avLst/>
                          </a:prstGeom>
                          <a:ln>
                            <a:noFill/>
                          </a:ln>
                        </wps:spPr>
                        <wps:txbx>
                          <w:txbxContent>
                            <w:p w:rsidR="00252B23" w:rsidRDefault="00D24911">
                              <w:pPr>
                                <w:spacing w:after="160" w:line="259" w:lineRule="auto"/>
                                <w:ind w:left="0" w:right="0" w:firstLine="0"/>
                                <w:jc w:val="left"/>
                              </w:pPr>
                              <w:r>
                                <w:rPr>
                                  <w:i/>
                                  <w:color w:val="44546A"/>
                                  <w:sz w:val="20"/>
                                </w:rPr>
                                <w:t xml:space="preserve"> </w:t>
                              </w:r>
                            </w:p>
                          </w:txbxContent>
                        </wps:txbx>
                        <wps:bodyPr horzOverflow="overflow" vert="horz" lIns="0" tIns="0" rIns="0" bIns="0" rtlCol="0">
                          <a:noAutofit/>
                        </wps:bodyPr>
                      </wps:wsp>
                      <pic:pic xmlns:pic="http://schemas.openxmlformats.org/drawingml/2006/picture">
                        <pic:nvPicPr>
                          <pic:cNvPr id="1446" name="Picture 1446"/>
                          <pic:cNvPicPr/>
                        </pic:nvPicPr>
                        <pic:blipFill>
                          <a:blip r:embed="rId12"/>
                          <a:stretch>
                            <a:fillRect/>
                          </a:stretch>
                        </pic:blipFill>
                        <pic:spPr>
                          <a:xfrm>
                            <a:off x="3048" y="3048"/>
                            <a:ext cx="3646932" cy="1321308"/>
                          </a:xfrm>
                          <a:prstGeom prst="rect">
                            <a:avLst/>
                          </a:prstGeom>
                        </pic:spPr>
                      </pic:pic>
                      <wps:wsp>
                        <wps:cNvPr id="1447" name="Shape 1447"/>
                        <wps:cNvSpPr/>
                        <wps:spPr>
                          <a:xfrm>
                            <a:off x="0" y="0"/>
                            <a:ext cx="3653028" cy="1327404"/>
                          </a:xfrm>
                          <a:custGeom>
                            <a:avLst/>
                            <a:gdLst/>
                            <a:ahLst/>
                            <a:cxnLst/>
                            <a:rect l="0" t="0" r="0" b="0"/>
                            <a:pathLst>
                              <a:path w="3653028" h="1327404">
                                <a:moveTo>
                                  <a:pt x="0" y="1327404"/>
                                </a:moveTo>
                                <a:lnTo>
                                  <a:pt x="3653028" y="1327404"/>
                                </a:lnTo>
                                <a:lnTo>
                                  <a:pt x="3653028" y="0"/>
                                </a:lnTo>
                                <a:lnTo>
                                  <a:pt x="0" y="0"/>
                                </a:lnTo>
                                <a:close/>
                              </a:path>
                            </a:pathLst>
                          </a:custGeom>
                          <a:ln w="6096" cap="flat">
                            <a:round/>
                          </a:ln>
                        </wps:spPr>
                        <wps:style>
                          <a:lnRef idx="1">
                            <a:srgbClr val="0D0D0D"/>
                          </a:lnRef>
                          <a:fillRef idx="0">
                            <a:srgbClr val="000000">
                              <a:alpha val="0"/>
                            </a:srgbClr>
                          </a:fillRef>
                          <a:effectRef idx="0">
                            <a:scrgbClr r="0" g="0" b="0"/>
                          </a:effectRef>
                          <a:fontRef idx="none"/>
                        </wps:style>
                        <wps:bodyPr/>
                      </wps:wsp>
                    </wpg:wgp>
                  </a:graphicData>
                </a:graphic>
              </wp:inline>
            </w:drawing>
          </mc:Choice>
          <mc:Fallback>
            <w:pict>
              <v:group id="Group 11769" o:spid="_x0000_s1080" style="width:290.8pt;height:125.6pt;mso-position-horizontal-relative:char;mso-position-vertical-relative:line" coordsize="36932,1595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">
                <v:rect id="Rectangle 1271" o:spid="_x0000_s1081" style="position:absolute;left:36615;top:1232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ZwC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7D0QCeSmEFOX8AAAD//wMAUEsBAi0AFAAGAAgAAAAhANvh9svuAAAAhQEAABMAAAAA&#13;&#10;AAAAAAAAAAAAAAAAAFtDb250ZW50X1R5cGVzXS54bWxQSwECLQAUAAYACAAAACEAWvQsW78AAAAV&#13;&#10;AQAACwAAAAAAAAAAAAAAAAAfAQAAX3JlbHMvLnJlbHNQSwECLQAUAAYACAAAACEA0vWcA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t xml:space="preserve"> </w:t>
                        </w:r>
                      </w:p>
                    </w:txbxContent>
                  </v:textbox>
                </v:rect>
                <v:rect id="Rectangle 1272" o:spid="_x0000_s1082" style="position:absolute;left:9028;top:14754;width:4208;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 xml:space="preserve">Figure </w:t>
                        </w:r>
                      </w:p>
                    </w:txbxContent>
                  </v:textbox>
                </v:rect>
                <v:rect id="Rectangle 1273" o:spid="_x0000_s1083" style="position:absolute;left:12198;top:14754;width:771;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6fu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E1rp+7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3</w:t>
                        </w:r>
                      </w:p>
                    </w:txbxContent>
                  </v:textbox>
                </v:rect>
                <v:rect id="Rectangle 1274" o:spid="_x0000_s1084" style="position:absolute;left:12777;top:14754;width:344;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j+a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MKCP5r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275" o:spid="_x0000_s1085" style="position:absolute;left:13036;top:14754;width:19129;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poB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K3OmgH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Example of Data Encapsulation</w:t>
                        </w:r>
                      </w:p>
                    </w:txbxContent>
                  </v:textbox>
                </v:rect>
                <v:rect id="Rectangle 1276" o:spid="_x0000_s1086" style="position:absolute;left:27440;top:14663;width:381;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AR2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YPC/hVymsIHc/AAAA//8DAFBLAQItABQABgAIAAAAIQDb4fbL7gAAAIUBAAATAAAA&#13;&#10;AAAAAAAAAAAAAAAAAABbQ29udGVudF9UeXBlc10ueG1sUEsBAi0AFAAGAAgAAAAhAFr0LFu/AAAA&#13;&#10;FQEAAAsAAAAAAAAAAAAAAAAAHwEAAF9yZWxzLy5yZWxzUEsBAi0AFAAGAAgAAAAhAF0cBHb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20"/>
                          </w:rPr>
                          <w:t xml:space="preserve"> </w:t>
                        </w:r>
                      </w:p>
                    </w:txbxContent>
                  </v:textbox>
                </v:rect>
                <v:shape id="Picture 1446" o:spid="_x0000_s1087" type="#_x0000_t75" style="position:absolute;left:30;top:30;width:36469;height:132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">
                  <v:imagedata r:id="rId13" o:title=""/>
                </v:shape>
                <v:shape id="Shape 1447" o:spid="_x0000_s1088" style="position:absolute;width:36530;height:13274;visibility:visible;mso-wrap-style:square;v-text-anchor:top" coordsize="3653028,1327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" path="m,1327404r3653028,l3653028,,,,,1327404xe" filled="f" strokecolor="#0d0d0d" strokeweight=".48pt">
                  <v:path arrowok="t" textboxrect="0,0,3653028,1327404"/>
                </v:shape>
                <w10:anchorlock/>
              </v:group>
            </w:pict>
          </mc:Fallback>
        </mc:AlternateContent>
      </w:r>
    </w:p>
    <w:p w:rsidR="00252B23" w:rsidRDefault="00D24911">
      <w:pPr>
        <w:pStyle w:val="Heading1"/>
        <w:ind w:left="-5"/>
      </w:pPr>
      <w:bookmarkStart w:id="10" w:name="_Toc13093"/>
      <w:r>
        <w:t xml:space="preserve">Marking Schemes </w:t>
      </w:r>
      <w:bookmarkEnd w:id="10"/>
    </w:p>
    <w:p w:rsidR="00252B23" w:rsidRDefault="00D24911">
      <w:pPr>
        <w:numPr>
          <w:ilvl w:val="0"/>
          <w:numId w:val="1"/>
        </w:numPr>
        <w:spacing w:after="0" w:line="259" w:lineRule="auto"/>
        <w:ind w:right="0" w:hanging="360"/>
        <w:jc w:val="left"/>
      </w:pPr>
      <w:r>
        <w:rPr>
          <w:i/>
          <w:color w:val="FF0000"/>
        </w:rPr>
        <w:t xml:space="preserve">Please observe the submission deadline, later submission will not be accepted or evaluated. </w:t>
      </w:r>
    </w:p>
    <w:p w:rsidR="00252B23" w:rsidRDefault="00D24911" w:rsidP="003438AA">
      <w:pPr>
        <w:numPr>
          <w:ilvl w:val="0"/>
          <w:numId w:val="1"/>
        </w:numPr>
        <w:spacing w:after="120" w:line="259" w:lineRule="auto"/>
        <w:ind w:right="0" w:hanging="360"/>
        <w:jc w:val="left"/>
      </w:pPr>
      <w:r>
        <w:rPr>
          <w:i/>
          <w:color w:val="FF0000"/>
        </w:rPr>
        <w:t>This assignment mush be finished individually; plagiarism is not allowed. Please refer to the plagiarism policy on the web page</w:t>
      </w:r>
      <w:r w:rsidR="00BB5FD0">
        <w:rPr>
          <w:i/>
          <w:color w:val="FF0000"/>
        </w:rPr>
        <w:t>.</w:t>
      </w:r>
      <w:r>
        <w:rPr>
          <w:i/>
          <w:color w:val="FF0000"/>
        </w:rPr>
        <w:t xml:space="preserve"> </w:t>
      </w:r>
    </w:p>
    <w:tbl>
      <w:tblPr>
        <w:tblStyle w:val="TableGrid"/>
        <w:tblW w:w="8629" w:type="dxa"/>
        <w:tblInd w:w="6" w:type="dxa"/>
        <w:tblCellMar>
          <w:top w:w="40" w:type="dxa"/>
          <w:right w:w="1" w:type="dxa"/>
        </w:tblCellMar>
        <w:tblLook w:val="04A0" w:firstRow="1" w:lastRow="0" w:firstColumn="1" w:lastColumn="0" w:noHBand="0" w:noVBand="1"/>
      </w:tblPr>
      <w:tblGrid>
        <w:gridCol w:w="106"/>
        <w:gridCol w:w="4248"/>
        <w:gridCol w:w="2773"/>
        <w:gridCol w:w="1502"/>
      </w:tblGrid>
      <w:tr w:rsidR="00252B23">
        <w:trPr>
          <w:trHeight w:val="276"/>
        </w:trPr>
        <w:tc>
          <w:tcPr>
            <w:tcW w:w="7128" w:type="dxa"/>
            <w:gridSpan w:val="3"/>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0" w:right="0" w:firstLine="0"/>
              <w:jc w:val="left"/>
            </w:pPr>
            <w:r>
              <w:rPr>
                <w:color w:val="FFFFFF"/>
              </w:rPr>
              <w:t xml:space="preserve">Description </w:t>
            </w:r>
          </w:p>
        </w:tc>
        <w:tc>
          <w:tcPr>
            <w:tcW w:w="1502"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1" w:right="0" w:firstLine="0"/>
              <w:jc w:val="left"/>
            </w:pPr>
            <w:r>
              <w:rPr>
                <w:color w:val="FFFFFF"/>
              </w:rPr>
              <w:t xml:space="preserve">Percentage </w:t>
            </w:r>
          </w:p>
        </w:tc>
      </w:tr>
      <w:tr w:rsidR="00252B23">
        <w:trPr>
          <w:trHeight w:val="1012"/>
        </w:trPr>
        <w:tc>
          <w:tcPr>
            <w:tcW w:w="7128" w:type="dxa"/>
            <w:gridSpan w:val="3"/>
            <w:tcBorders>
              <w:top w:val="single" w:sz="4" w:space="0" w:color="000000"/>
              <w:left w:val="single" w:sz="4" w:space="0" w:color="000000"/>
              <w:bottom w:val="single" w:sz="4" w:space="0" w:color="000000"/>
              <w:right w:val="single" w:sz="4" w:space="0" w:color="000000"/>
            </w:tcBorders>
          </w:tcPr>
          <w:p w:rsidR="00252B23" w:rsidRDefault="00D24911" w:rsidP="00CD710F">
            <w:pPr>
              <w:pStyle w:val="Heading1"/>
              <w:outlineLvl w:val="0"/>
            </w:pPr>
            <w:r>
              <w:rPr>
                <w:u w:color="000000"/>
              </w:rPr>
              <w:t>The correctness of the sample test cases.</w:t>
            </w:r>
            <w:r>
              <w:t xml:space="preserve">  </w:t>
            </w:r>
          </w:p>
          <w:p w:rsidR="00252B23" w:rsidRDefault="00D24911">
            <w:pPr>
              <w:spacing w:after="0" w:line="259" w:lineRule="auto"/>
              <w:ind w:left="0" w:right="47" w:firstLine="0"/>
            </w:pPr>
            <w:r>
              <w:rPr>
                <w:color w:val="595959"/>
                <w:sz w:val="20"/>
              </w:rPr>
              <w:t xml:space="preserve">The input file is given as </w:t>
            </w:r>
            <w:r>
              <w:rPr>
                <w:i/>
                <w:color w:val="595959"/>
                <w:sz w:val="20"/>
              </w:rPr>
              <w:t>sampleIn</w:t>
            </w:r>
            <w:r w:rsidR="005E3F5B">
              <w:rPr>
                <w:i/>
                <w:color w:val="595959"/>
                <w:sz w:val="20"/>
              </w:rPr>
              <w:t>put</w:t>
            </w:r>
            <w:r>
              <w:rPr>
                <w:i/>
                <w:color w:val="595959"/>
                <w:sz w:val="20"/>
              </w:rPr>
              <w:t xml:space="preserve">.txt, </w:t>
            </w:r>
            <w:r>
              <w:rPr>
                <w:color w:val="595959"/>
                <w:sz w:val="20"/>
              </w:rPr>
              <w:t>the correct output is given as</w:t>
            </w:r>
            <w:r>
              <w:rPr>
                <w:i/>
                <w:color w:val="595959"/>
                <w:sz w:val="20"/>
              </w:rPr>
              <w:t xml:space="preserve"> sampleOut.txt</w:t>
            </w:r>
            <w:r>
              <w:rPr>
                <w:color w:val="595959"/>
                <w:sz w:val="20"/>
              </w:rPr>
              <w:t xml:space="preserve"> (Note: Your output should be exactly matched with the sample output, please use the diff tool in </w:t>
            </w:r>
            <w:r w:rsidR="00CD710F">
              <w:rPr>
                <w:color w:val="595959"/>
                <w:sz w:val="20"/>
              </w:rPr>
              <w:t>IntelliJ</w:t>
            </w:r>
            <w:r>
              <w:rPr>
                <w:color w:val="595959"/>
                <w:sz w:val="20"/>
              </w:rPr>
              <w:t xml:space="preserve"> to check them carefully).</w:t>
            </w:r>
            <w:r>
              <w:t xml:space="preserve"> </w:t>
            </w:r>
          </w:p>
        </w:tc>
        <w:tc>
          <w:tcPr>
            <w:tcW w:w="1502"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39" w:firstLine="0"/>
              <w:jc w:val="center"/>
            </w:pPr>
            <w:r>
              <w:t xml:space="preserve">25% </w:t>
            </w:r>
          </w:p>
        </w:tc>
      </w:tr>
      <w:tr w:rsidR="00252B23">
        <w:trPr>
          <w:trHeight w:val="524"/>
        </w:trPr>
        <w:tc>
          <w:tcPr>
            <w:tcW w:w="7128" w:type="dxa"/>
            <w:gridSpan w:val="3"/>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rPr>
                <w:u w:val="single" w:color="000000"/>
              </w:rPr>
              <w:t xml:space="preserve">Documentation using </w:t>
            </w:r>
            <w:proofErr w:type="spellStart"/>
            <w:r>
              <w:rPr>
                <w:u w:val="single" w:color="000000"/>
              </w:rPr>
              <w:t>JavaDoc</w:t>
            </w:r>
            <w:proofErr w:type="spellEnd"/>
            <w:r>
              <w:rPr>
                <w:u w:val="single" w:color="000000"/>
              </w:rPr>
              <w:t>.</w:t>
            </w:r>
            <w:r>
              <w:t xml:space="preserve">  </w:t>
            </w:r>
          </w:p>
          <w:p w:rsidR="00252B23" w:rsidRDefault="00D24911">
            <w:pPr>
              <w:spacing w:after="0" w:line="259" w:lineRule="auto"/>
              <w:ind w:left="0" w:right="0" w:firstLine="0"/>
              <w:jc w:val="left"/>
            </w:pPr>
            <w:r>
              <w:rPr>
                <w:color w:val="595959"/>
                <w:sz w:val="20"/>
              </w:rPr>
              <w:t>You can get full mark if you write Java doc for all the defined classes and methods.</w:t>
            </w:r>
            <w:r>
              <w:t xml:space="preserve"> </w:t>
            </w:r>
          </w:p>
        </w:tc>
        <w:tc>
          <w:tcPr>
            <w:tcW w:w="1502"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42" w:firstLine="0"/>
              <w:jc w:val="center"/>
            </w:pPr>
            <w:r>
              <w:t xml:space="preserve">5% </w:t>
            </w:r>
          </w:p>
        </w:tc>
      </w:tr>
      <w:tr w:rsidR="00252B23">
        <w:trPr>
          <w:trHeight w:val="766"/>
        </w:trPr>
        <w:tc>
          <w:tcPr>
            <w:tcW w:w="7128" w:type="dxa"/>
            <w:gridSpan w:val="3"/>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rPr>
                <w:u w:val="single" w:color="000000"/>
              </w:rPr>
              <w:lastRenderedPageBreak/>
              <w:t>Using OOP concepts in your project.</w:t>
            </w:r>
            <w:r>
              <w:t xml:space="preserve">  </w:t>
            </w:r>
          </w:p>
          <w:p w:rsidR="00252B23" w:rsidRDefault="00D24911">
            <w:pPr>
              <w:spacing w:after="0" w:line="259" w:lineRule="auto"/>
              <w:ind w:left="0" w:right="0" w:firstLine="0"/>
              <w:jc w:val="left"/>
            </w:pPr>
            <w:r>
              <w:rPr>
                <w:color w:val="595959"/>
                <w:sz w:val="20"/>
              </w:rPr>
              <w:t xml:space="preserve">You can get full mark if you have used both the concepts of </w:t>
            </w:r>
            <w:r>
              <w:rPr>
                <w:i/>
                <w:sz w:val="20"/>
              </w:rPr>
              <w:t>Encapsulation</w:t>
            </w:r>
            <w:r>
              <w:rPr>
                <w:color w:val="595959"/>
                <w:sz w:val="20"/>
              </w:rPr>
              <w:t xml:space="preserve"> and </w:t>
            </w:r>
            <w:r>
              <w:rPr>
                <w:i/>
                <w:sz w:val="20"/>
              </w:rPr>
              <w:t>Inheritance</w:t>
            </w:r>
            <w:r>
              <w:rPr>
                <w:color w:val="595959"/>
                <w:sz w:val="20"/>
              </w:rPr>
              <w:t>.</w:t>
            </w:r>
            <w:r>
              <w:t xml:space="preserve"> </w:t>
            </w:r>
          </w:p>
        </w:tc>
        <w:tc>
          <w:tcPr>
            <w:tcW w:w="1502"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42" w:firstLine="0"/>
              <w:jc w:val="center"/>
            </w:pPr>
            <w:r>
              <w:t xml:space="preserve">5% </w:t>
            </w:r>
          </w:p>
        </w:tc>
      </w:tr>
      <w:tr w:rsidR="00252B23">
        <w:trPr>
          <w:trHeight w:val="523"/>
        </w:trPr>
        <w:tc>
          <w:tcPr>
            <w:tcW w:w="7128" w:type="dxa"/>
            <w:gridSpan w:val="3"/>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rPr>
                <w:u w:val="single" w:color="000000"/>
              </w:rPr>
              <w:t>Successfully declaring and defining the necessary classes.</w:t>
            </w:r>
            <w:r>
              <w:t xml:space="preserve">  </w:t>
            </w:r>
          </w:p>
          <w:p w:rsidR="00252B23" w:rsidRDefault="00D24911">
            <w:pPr>
              <w:spacing w:after="0" w:line="259" w:lineRule="auto"/>
              <w:ind w:left="0" w:right="0" w:firstLine="0"/>
              <w:jc w:val="left"/>
            </w:pPr>
            <w:r>
              <w:rPr>
                <w:color w:val="595959"/>
                <w:sz w:val="20"/>
              </w:rPr>
              <w:t>(Game.java, Player.java, Station.java, Pokemon.java, Map.java, 4% for each class)</w:t>
            </w:r>
            <w:r>
              <w:t xml:space="preserve"> </w:t>
            </w:r>
          </w:p>
        </w:tc>
        <w:tc>
          <w:tcPr>
            <w:tcW w:w="1502"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39" w:firstLine="0"/>
              <w:jc w:val="center"/>
            </w:pPr>
            <w:r>
              <w:t xml:space="preserve">20% </w:t>
            </w:r>
          </w:p>
        </w:tc>
      </w:tr>
      <w:tr w:rsidR="00252B23">
        <w:trPr>
          <w:trHeight w:val="523"/>
        </w:trPr>
        <w:tc>
          <w:tcPr>
            <w:tcW w:w="7128" w:type="dxa"/>
            <w:gridSpan w:val="3"/>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rPr>
                <w:u w:val="single" w:color="000000"/>
              </w:rPr>
              <w:t>Other test cases</w:t>
            </w:r>
            <w:r>
              <w:t xml:space="preserve"> </w:t>
            </w:r>
          </w:p>
          <w:p w:rsidR="00252B23" w:rsidRDefault="00D24911">
            <w:pPr>
              <w:spacing w:after="0" w:line="259" w:lineRule="auto"/>
              <w:ind w:left="0" w:right="0" w:firstLine="0"/>
              <w:jc w:val="left"/>
            </w:pPr>
            <w:r>
              <w:rPr>
                <w:color w:val="595959"/>
                <w:sz w:val="20"/>
              </w:rPr>
              <w:t xml:space="preserve">We will provide several other test cases with different maps.  </w:t>
            </w:r>
          </w:p>
        </w:tc>
        <w:tc>
          <w:tcPr>
            <w:tcW w:w="1502"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39" w:firstLine="0"/>
              <w:jc w:val="center"/>
            </w:pPr>
            <w:r>
              <w:t xml:space="preserve">45% </w:t>
            </w:r>
          </w:p>
        </w:tc>
      </w:tr>
      <w:tr w:rsidR="00252B23">
        <w:trPr>
          <w:trHeight w:val="4213"/>
        </w:trPr>
        <w:tc>
          <w:tcPr>
            <w:tcW w:w="7128" w:type="dxa"/>
            <w:gridSpan w:val="3"/>
            <w:tcBorders>
              <w:top w:val="single" w:sz="4" w:space="0" w:color="000000"/>
              <w:left w:val="single" w:sz="4" w:space="0" w:color="000000"/>
              <w:bottom w:val="nil"/>
              <w:right w:val="single" w:sz="4" w:space="0" w:color="000000"/>
            </w:tcBorders>
          </w:tcPr>
          <w:p w:rsidR="00252B23" w:rsidRDefault="00D24911">
            <w:pPr>
              <w:spacing w:after="42" w:line="242" w:lineRule="auto"/>
              <w:ind w:left="108" w:right="0" w:firstLine="0"/>
            </w:pPr>
            <w:r>
              <w:rPr>
                <w:color w:val="595959"/>
                <w:sz w:val="20"/>
              </w:rPr>
              <w:t xml:space="preserve">For each of the test case, we will first check the output path is valid or not. A valid path satisfies the following criterions: </w:t>
            </w:r>
          </w:p>
          <w:p w:rsidR="00252B23" w:rsidRDefault="00D24911">
            <w:pPr>
              <w:numPr>
                <w:ilvl w:val="0"/>
                <w:numId w:val="3"/>
              </w:numPr>
              <w:spacing w:after="0" w:line="259" w:lineRule="auto"/>
              <w:ind w:right="0" w:hanging="360"/>
              <w:jc w:val="left"/>
            </w:pPr>
            <w:r>
              <w:rPr>
                <w:color w:val="595959"/>
                <w:sz w:val="20"/>
              </w:rPr>
              <w:t xml:space="preserve">Starts at the starting point and ends at the destination point. </w:t>
            </w:r>
          </w:p>
          <w:p w:rsidR="00252B23" w:rsidRDefault="00D24911">
            <w:pPr>
              <w:numPr>
                <w:ilvl w:val="0"/>
                <w:numId w:val="3"/>
              </w:numPr>
              <w:spacing w:after="0" w:line="259" w:lineRule="auto"/>
              <w:ind w:right="0" w:hanging="360"/>
              <w:jc w:val="left"/>
            </w:pPr>
            <w:r>
              <w:rPr>
                <w:color w:val="595959"/>
                <w:sz w:val="20"/>
              </w:rPr>
              <w:t xml:space="preserve">No blocking walls in the middle. </w:t>
            </w:r>
          </w:p>
          <w:p w:rsidR="00252B23" w:rsidRDefault="00D24911">
            <w:pPr>
              <w:numPr>
                <w:ilvl w:val="0"/>
                <w:numId w:val="3"/>
              </w:numPr>
              <w:spacing w:after="0" w:line="259" w:lineRule="auto"/>
              <w:ind w:right="0" w:hanging="360"/>
              <w:jc w:val="left"/>
            </w:pPr>
            <w:r>
              <w:rPr>
                <w:color w:val="595959"/>
                <w:sz w:val="20"/>
              </w:rPr>
              <w:t xml:space="preserve">Do not excel the border of the map. </w:t>
            </w:r>
          </w:p>
          <w:p w:rsidR="00252B23" w:rsidRDefault="00D24911">
            <w:pPr>
              <w:numPr>
                <w:ilvl w:val="0"/>
                <w:numId w:val="3"/>
              </w:numPr>
              <w:spacing w:after="0" w:line="241" w:lineRule="auto"/>
              <w:ind w:right="0" w:hanging="360"/>
              <w:jc w:val="left"/>
            </w:pPr>
            <w:r>
              <w:rPr>
                <w:color w:val="595959"/>
                <w:sz w:val="20"/>
              </w:rPr>
              <w:t xml:space="preserve">The final state of the player you output is in consistent with the path, which means if the player walks along the path you output, the state of the player (i.e. VF, NB, NP, NS, MCP) should be exactly the same as what you output when he arrives at the destination point. </w:t>
            </w:r>
          </w:p>
          <w:p w:rsidR="00252B23" w:rsidRDefault="00D24911">
            <w:pPr>
              <w:spacing w:after="0" w:line="246" w:lineRule="auto"/>
              <w:ind w:left="108" w:right="109" w:firstLine="0"/>
              <w:rPr>
                <w:color w:val="595959"/>
                <w:sz w:val="20"/>
              </w:rPr>
            </w:pPr>
            <w:r>
              <w:rPr>
                <w:color w:val="595959"/>
                <w:sz w:val="20"/>
              </w:rPr>
              <w:t xml:space="preserve">If the path is invalid, </w:t>
            </w:r>
            <w:r>
              <w:rPr>
                <w:color w:val="FF0000"/>
                <w:sz w:val="20"/>
              </w:rPr>
              <w:t xml:space="preserve">0 </w:t>
            </w:r>
            <w:r>
              <w:rPr>
                <w:color w:val="595959"/>
                <w:sz w:val="20"/>
              </w:rPr>
              <w:t xml:space="preserve">credit will be obtained. Otherwise, we check the path is the optimum or not. You can get partial marks even if it is not the optimum. Suppose the credit for this test case is </w:t>
            </w:r>
            <w:r>
              <w:rPr>
                <w:i/>
                <w:color w:val="595959"/>
                <w:sz w:val="20"/>
              </w:rPr>
              <w:t>CT</w:t>
            </w:r>
            <w:r>
              <w:rPr>
                <w:color w:val="595959"/>
                <w:sz w:val="20"/>
              </w:rPr>
              <w:t xml:space="preserve">, the value of the scoring function you output is </w:t>
            </w:r>
            <w:r>
              <w:rPr>
                <w:i/>
                <w:color w:val="595959"/>
                <w:sz w:val="20"/>
              </w:rPr>
              <w:t>VF</w:t>
            </w:r>
            <w:r>
              <w:rPr>
                <w:color w:val="595959"/>
                <w:sz w:val="20"/>
              </w:rPr>
              <w:t xml:space="preserve">, the optimum is </w:t>
            </w:r>
            <w:r>
              <w:rPr>
                <w:i/>
                <w:color w:val="595959"/>
                <w:sz w:val="20"/>
              </w:rPr>
              <w:t>OVF</w:t>
            </w:r>
            <w:r>
              <w:rPr>
                <w:color w:val="595959"/>
                <w:sz w:val="20"/>
              </w:rPr>
              <w:t xml:space="preserve">, the credit you can obtain for this test case is </w:t>
            </w:r>
            <w:r>
              <w:rPr>
                <w:rFonts w:ascii="Cambria Math" w:eastAsia="Cambria Math" w:hAnsi="Cambria Math" w:cs="Cambria Math"/>
                <w:color w:val="595959"/>
                <w:sz w:val="20"/>
              </w:rPr>
              <w:t>CT ∗ VF/OVF</w:t>
            </w:r>
            <w:r>
              <w:rPr>
                <w:color w:val="595959"/>
                <w:sz w:val="20"/>
              </w:rPr>
              <w:t xml:space="preserve">. </w:t>
            </w:r>
          </w:p>
          <w:p w:rsidR="00A12A99" w:rsidRDefault="00A12A99">
            <w:pPr>
              <w:spacing w:after="0" w:line="246" w:lineRule="auto"/>
              <w:ind w:left="108" w:right="109" w:firstLine="0"/>
              <w:rPr>
                <w:color w:val="595959"/>
                <w:sz w:val="20"/>
              </w:rPr>
            </w:pPr>
          </w:p>
          <w:p w:rsidR="00A12A99" w:rsidRDefault="00A12A99">
            <w:pPr>
              <w:spacing w:after="0" w:line="246" w:lineRule="auto"/>
              <w:ind w:left="108" w:right="109" w:firstLine="0"/>
            </w:pPr>
            <w:r w:rsidRPr="00483DF8">
              <w:rPr>
                <w:color w:val="595959"/>
                <w:sz w:val="20"/>
                <w:highlight w:val="green"/>
              </w:rPr>
              <w:t>It is guaranteed that at least one valid path exists in the map</w:t>
            </w:r>
            <w:r w:rsidR="009523E6" w:rsidRPr="00483DF8">
              <w:rPr>
                <w:color w:val="595959"/>
                <w:sz w:val="20"/>
                <w:highlight w:val="green"/>
              </w:rPr>
              <w:t>.</w:t>
            </w:r>
          </w:p>
          <w:p w:rsidR="00252B23" w:rsidRDefault="00D24911">
            <w:pPr>
              <w:spacing w:after="0" w:line="259" w:lineRule="auto"/>
              <w:ind w:left="108" w:right="0" w:firstLine="0"/>
              <w:jc w:val="left"/>
            </w:pPr>
            <w:r>
              <w:rPr>
                <w:color w:val="595959"/>
                <w:sz w:val="20"/>
              </w:rPr>
              <w:t xml:space="preserve"> </w:t>
            </w:r>
          </w:p>
          <w:p w:rsidR="00252B23" w:rsidRDefault="00D24911">
            <w:pPr>
              <w:spacing w:after="13" w:line="242" w:lineRule="auto"/>
              <w:ind w:left="108" w:right="0" w:firstLine="0"/>
            </w:pPr>
            <w:r>
              <w:rPr>
                <w:color w:val="595959"/>
                <w:sz w:val="20"/>
              </w:rPr>
              <w:t xml:space="preserve">The complexity of the other test cases is pretty much the same as the sample test cases which promises the following constraints: </w:t>
            </w:r>
          </w:p>
          <w:p w:rsidR="00252B23" w:rsidRDefault="00D24911">
            <w:pPr>
              <w:spacing w:after="0" w:line="259" w:lineRule="auto"/>
              <w:ind w:left="1" w:right="0" w:firstLine="0"/>
              <w:jc w:val="center"/>
            </w:pPr>
            <w:r>
              <w:rPr>
                <w:rFonts w:ascii="Cambria Math" w:eastAsia="Cambria Math" w:hAnsi="Cambria Math" w:cs="Cambria Math"/>
                <w:color w:val="595959"/>
                <w:sz w:val="20"/>
              </w:rPr>
              <w:t>5 ≤ 𝑀 ≤ 10; 10 ≤ 𝑁 ≤ 30; 𝑁</w:t>
            </w:r>
            <w:r>
              <w:rPr>
                <w:rFonts w:ascii="Cambria Math" w:eastAsia="Cambria Math" w:hAnsi="Cambria Math" w:cs="Cambria Math"/>
                <w:color w:val="595959"/>
                <w:sz w:val="20"/>
                <w:vertAlign w:val="subscript"/>
              </w:rPr>
              <w:t xml:space="preserve">𝑝 </w:t>
            </w:r>
            <w:r>
              <w:rPr>
                <w:rFonts w:ascii="Cambria Math" w:eastAsia="Cambria Math" w:hAnsi="Cambria Math" w:cs="Cambria Math"/>
                <w:color w:val="595959"/>
                <w:sz w:val="20"/>
              </w:rPr>
              <w:t>≤ 10; 𝑁</w:t>
            </w:r>
            <w:r>
              <w:rPr>
                <w:rFonts w:ascii="Cambria Math" w:eastAsia="Cambria Math" w:hAnsi="Cambria Math" w:cs="Cambria Math"/>
                <w:color w:val="595959"/>
                <w:sz w:val="20"/>
                <w:vertAlign w:val="subscript"/>
              </w:rPr>
              <w:t xml:space="preserve">𝑠 </w:t>
            </w:r>
            <w:r>
              <w:rPr>
                <w:rFonts w:ascii="Cambria Math" w:eastAsia="Cambria Math" w:hAnsi="Cambria Math" w:cs="Cambria Math"/>
                <w:color w:val="595959"/>
                <w:sz w:val="20"/>
              </w:rPr>
              <w:t>≤ 5;</w:t>
            </w:r>
            <w:r>
              <w:rPr>
                <w:color w:val="595959"/>
                <w:sz w:val="20"/>
              </w:rPr>
              <w:t xml:space="preserve"> </w:t>
            </w:r>
          </w:p>
        </w:tc>
        <w:tc>
          <w:tcPr>
            <w:tcW w:w="1502" w:type="dxa"/>
            <w:vMerge w:val="restart"/>
            <w:tcBorders>
              <w:top w:val="single" w:sz="4" w:space="0" w:color="000000"/>
              <w:left w:val="single" w:sz="4" w:space="0" w:color="000000"/>
              <w:bottom w:val="single" w:sz="4" w:space="0" w:color="000000"/>
              <w:right w:val="single" w:sz="4" w:space="0" w:color="000000"/>
            </w:tcBorders>
          </w:tcPr>
          <w:p w:rsidR="00252B23" w:rsidRDefault="00252B23">
            <w:pPr>
              <w:spacing w:after="160" w:line="259" w:lineRule="auto"/>
              <w:ind w:left="0" w:right="0" w:firstLine="0"/>
              <w:jc w:val="left"/>
            </w:pPr>
          </w:p>
        </w:tc>
      </w:tr>
      <w:tr w:rsidR="00252B23">
        <w:trPr>
          <w:trHeight w:val="247"/>
        </w:trPr>
        <w:tc>
          <w:tcPr>
            <w:tcW w:w="107" w:type="dxa"/>
            <w:tcBorders>
              <w:top w:val="nil"/>
              <w:left w:val="single" w:sz="4" w:space="0" w:color="000000"/>
              <w:bottom w:val="single" w:sz="4" w:space="0" w:color="000000"/>
              <w:right w:val="nil"/>
            </w:tcBorders>
          </w:tcPr>
          <w:p w:rsidR="00252B23" w:rsidRDefault="00252B23">
            <w:pPr>
              <w:spacing w:after="160" w:line="259" w:lineRule="auto"/>
              <w:ind w:left="0" w:right="0" w:firstLine="0"/>
              <w:jc w:val="left"/>
            </w:pPr>
          </w:p>
        </w:tc>
        <w:tc>
          <w:tcPr>
            <w:tcW w:w="4248" w:type="dxa"/>
            <w:tcBorders>
              <w:top w:val="nil"/>
              <w:left w:val="nil"/>
              <w:bottom w:val="single" w:sz="4" w:space="0" w:color="000000"/>
              <w:right w:val="nil"/>
            </w:tcBorders>
            <w:shd w:val="clear" w:color="auto" w:fill="00FF00"/>
          </w:tcPr>
          <w:p w:rsidR="00252B23" w:rsidRDefault="00D24911">
            <w:pPr>
              <w:spacing w:after="0" w:line="259" w:lineRule="auto"/>
              <w:ind w:left="0" w:right="0" w:firstLine="0"/>
            </w:pPr>
            <w:r>
              <w:rPr>
                <w:color w:val="595959"/>
                <w:sz w:val="20"/>
              </w:rPr>
              <w:t>It’s guaranteed that at least 70% of the cell are walls.</w:t>
            </w:r>
          </w:p>
        </w:tc>
        <w:tc>
          <w:tcPr>
            <w:tcW w:w="2773" w:type="dxa"/>
            <w:tcBorders>
              <w:top w:val="nil"/>
              <w:left w:val="nil"/>
              <w:bottom w:val="single" w:sz="4" w:space="0" w:color="000000"/>
              <w:right w:val="single" w:sz="4" w:space="0" w:color="000000"/>
            </w:tcBorders>
          </w:tcPr>
          <w:p w:rsidR="00252B23" w:rsidRDefault="00D24911">
            <w:pPr>
              <w:spacing w:after="0" w:line="259" w:lineRule="auto"/>
              <w:ind w:left="0" w:right="0" w:firstLine="0"/>
              <w:jc w:val="left"/>
            </w:pPr>
            <w:r>
              <w:rPr>
                <w:color w:val="595959"/>
                <w:sz w:val="20"/>
              </w:rPr>
              <w:t xml:space="preserve"> </w:t>
            </w:r>
          </w:p>
        </w:tc>
        <w:tc>
          <w:tcPr>
            <w:tcW w:w="0" w:type="auto"/>
            <w:vMerge/>
            <w:tcBorders>
              <w:top w:val="nil"/>
              <w:left w:val="single" w:sz="4" w:space="0" w:color="000000"/>
              <w:bottom w:val="single" w:sz="4" w:space="0" w:color="000000"/>
              <w:right w:val="single" w:sz="4" w:space="0" w:color="000000"/>
            </w:tcBorders>
          </w:tcPr>
          <w:p w:rsidR="00252B23" w:rsidRDefault="00252B23">
            <w:pPr>
              <w:spacing w:after="160" w:line="259" w:lineRule="auto"/>
              <w:ind w:left="0" w:right="0" w:firstLine="0"/>
              <w:jc w:val="left"/>
            </w:pPr>
          </w:p>
        </w:tc>
      </w:tr>
    </w:tbl>
    <w:p w:rsidR="000241E3" w:rsidRDefault="000241E3">
      <w:pPr>
        <w:pStyle w:val="Heading1"/>
        <w:ind w:left="-5"/>
      </w:pPr>
      <w:bookmarkStart w:id="11" w:name="_Toc13094"/>
    </w:p>
    <w:p w:rsidR="00252B23" w:rsidRDefault="00D24911">
      <w:pPr>
        <w:pStyle w:val="Heading1"/>
        <w:ind w:left="-5"/>
      </w:pPr>
      <w:r>
        <w:t xml:space="preserve">Input and Output file </w:t>
      </w:r>
      <w:bookmarkEnd w:id="11"/>
    </w:p>
    <w:p w:rsidR="00252B23" w:rsidRDefault="00D24911" w:rsidP="00D51FCD">
      <w:pPr>
        <w:ind w:left="-5" w:right="41"/>
      </w:pPr>
      <w:r>
        <w:t>The sample input file (e.g. sampleIn</w:t>
      </w:r>
      <w:r w:rsidR="003D685D">
        <w:t>put</w:t>
      </w:r>
      <w:r>
        <w:t xml:space="preserve">.txt) is put in the same location of the </w:t>
      </w:r>
      <w:proofErr w:type="spellStart"/>
      <w:r>
        <w:rPr>
          <w:color w:val="0070C0"/>
        </w:rPr>
        <w:t>src</w:t>
      </w:r>
      <w:proofErr w:type="spellEnd"/>
      <w:r>
        <w:t xml:space="preserve"> folder of your java project, and you are required to output the file (e.g. sampleOut.txt) file to the same location.  </w:t>
      </w:r>
    </w:p>
    <w:p w:rsidR="00943540" w:rsidRDefault="00D24911" w:rsidP="00FD1B88">
      <w:pPr>
        <w:spacing w:after="46"/>
        <w:ind w:left="-5" w:right="41"/>
      </w:pPr>
      <w:r>
        <w:t>Your project should be capable of configuring the names of the input and output files. Therefore, we pass the names of the input/output files through running arguments. We have already provided the skeleton code of the entry main function in class file Game.java as shown in Figure 5. You are supposed to read the input from the file &lt;</w:t>
      </w:r>
      <w:proofErr w:type="spellStart"/>
      <w:r>
        <w:rPr>
          <w:rFonts w:ascii="Courier New" w:eastAsia="Courier New" w:hAnsi="Courier New" w:cs="Courier New"/>
          <w:sz w:val="20"/>
        </w:rPr>
        <w:t>inputFile</w:t>
      </w:r>
      <w:proofErr w:type="spellEnd"/>
      <w:r>
        <w:rPr>
          <w:rFonts w:ascii="Courier New" w:eastAsia="Courier New" w:hAnsi="Courier New" w:cs="Courier New"/>
          <w:sz w:val="20"/>
        </w:rPr>
        <w:t>&gt;</w:t>
      </w:r>
      <w:r>
        <w:t xml:space="preserve">, and output the result to the file </w:t>
      </w:r>
      <w:r>
        <w:rPr>
          <w:rFonts w:ascii="Courier New" w:eastAsia="Courier New" w:hAnsi="Courier New" w:cs="Courier New"/>
          <w:sz w:val="20"/>
        </w:rPr>
        <w:t>&lt;</w:t>
      </w:r>
      <w:proofErr w:type="spellStart"/>
      <w:r>
        <w:rPr>
          <w:rFonts w:ascii="Courier New" w:eastAsia="Courier New" w:hAnsi="Courier New" w:cs="Courier New"/>
          <w:sz w:val="20"/>
        </w:rPr>
        <w:t>outputFile</w:t>
      </w:r>
      <w:proofErr w:type="spellEnd"/>
      <w:r>
        <w:rPr>
          <w:rFonts w:ascii="Courier New" w:eastAsia="Courier New" w:hAnsi="Courier New" w:cs="Courier New"/>
          <w:sz w:val="20"/>
        </w:rPr>
        <w:t>&gt;</w:t>
      </w:r>
      <w:r>
        <w:t>.</w:t>
      </w:r>
    </w:p>
    <w:p w:rsidR="00252B23" w:rsidRDefault="00D24911" w:rsidP="00FD1B88">
      <w:pPr>
        <w:spacing w:after="46"/>
        <w:ind w:left="-5" w:right="41"/>
      </w:pPr>
      <w:r>
        <w:t xml:space="preserve"> </w:t>
      </w:r>
    </w:p>
    <w:p w:rsidR="00252B23" w:rsidRDefault="00D24911">
      <w:pPr>
        <w:spacing w:after="303" w:line="259" w:lineRule="auto"/>
        <w:ind w:left="1898" w:right="0" w:firstLine="0"/>
        <w:jc w:val="left"/>
      </w:pPr>
      <w:r>
        <w:rPr>
          <w:noProof/>
        </w:rPr>
        <w:lastRenderedPageBreak/>
        <mc:AlternateContent>
          <mc:Choice Requires="wpg">
            <w:drawing>
              <wp:inline distT="0" distB="0" distL="0" distR="0">
                <wp:extent cx="3127608" cy="1873785"/>
                <wp:effectExtent l="0" t="0" r="0" b="0"/>
                <wp:docPr id="11511" name="Group 11511"/>
                <wp:cNvGraphicFramePr/>
                <a:graphic xmlns:a="http://schemas.openxmlformats.org/drawingml/2006/main">
                  <a:graphicData uri="http://schemas.microsoft.com/office/word/2010/wordprocessingGroup">
                    <wpg:wgp>
                      <wpg:cNvGrpSpPr/>
                      <wpg:grpSpPr>
                        <a:xfrm>
                          <a:off x="0" y="0"/>
                          <a:ext cx="3064553" cy="1873785"/>
                          <a:chOff x="67627" y="4572"/>
                          <a:chExt cx="3064553" cy="1873785"/>
                        </a:xfrm>
                      </wpg:grpSpPr>
                      <wps:wsp>
                        <wps:cNvPr id="1661" name="Rectangle 1661"/>
                        <wps:cNvSpPr/>
                        <wps:spPr>
                          <a:xfrm>
                            <a:off x="3090037" y="1478534"/>
                            <a:ext cx="42143" cy="189937"/>
                          </a:xfrm>
                          <a:prstGeom prst="rect">
                            <a:avLst/>
                          </a:prstGeom>
                          <a:ln>
                            <a:noFill/>
                          </a:ln>
                        </wps:spPr>
                        <wps:txbx>
                          <w:txbxContent>
                            <w:p w:rsidR="00252B23" w:rsidRDefault="00D24911">
                              <w:pPr>
                                <w:spacing w:after="160" w:line="259" w:lineRule="auto"/>
                                <w:ind w:left="0" w:right="0" w:firstLine="0"/>
                                <w:jc w:val="left"/>
                              </w:pPr>
                              <w:r>
                                <w:t xml:space="preserve"> </w:t>
                              </w:r>
                            </w:p>
                          </w:txbxContent>
                        </wps:txbx>
                        <wps:bodyPr horzOverflow="overflow" vert="horz" lIns="0" tIns="0" rIns="0" bIns="0" rtlCol="0">
                          <a:noAutofit/>
                        </wps:bodyPr>
                      </wps:wsp>
                      <wps:wsp>
                        <wps:cNvPr id="1662" name="Rectangle 1662"/>
                        <wps:cNvSpPr/>
                        <wps:spPr>
                          <a:xfrm>
                            <a:off x="477647" y="1723517"/>
                            <a:ext cx="420789"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Figure </w:t>
                              </w:r>
                            </w:p>
                          </w:txbxContent>
                        </wps:txbx>
                        <wps:bodyPr horzOverflow="overflow" vert="horz" lIns="0" tIns="0" rIns="0" bIns="0" rtlCol="0">
                          <a:noAutofit/>
                        </wps:bodyPr>
                      </wps:wsp>
                      <wps:wsp>
                        <wps:cNvPr id="1663" name="Rectangle 1663"/>
                        <wps:cNvSpPr/>
                        <wps:spPr>
                          <a:xfrm>
                            <a:off x="794639" y="1723517"/>
                            <a:ext cx="77074"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5</w:t>
                              </w:r>
                            </w:p>
                          </w:txbxContent>
                        </wps:txbx>
                        <wps:bodyPr horzOverflow="overflow" vert="horz" lIns="0" tIns="0" rIns="0" bIns="0" rtlCol="0">
                          <a:noAutofit/>
                        </wps:bodyPr>
                      </wps:wsp>
                      <wps:wsp>
                        <wps:cNvPr id="1664" name="Rectangle 1664"/>
                        <wps:cNvSpPr/>
                        <wps:spPr>
                          <a:xfrm>
                            <a:off x="852551" y="1723517"/>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665" name="Rectangle 1665"/>
                        <wps:cNvSpPr/>
                        <wps:spPr>
                          <a:xfrm>
                            <a:off x="878459" y="1723517"/>
                            <a:ext cx="32121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Main</w:t>
                              </w:r>
                            </w:p>
                          </w:txbxContent>
                        </wps:txbx>
                        <wps:bodyPr horzOverflow="overflow" vert="horz" lIns="0" tIns="0" rIns="0" bIns="0" rtlCol="0">
                          <a:noAutofit/>
                        </wps:bodyPr>
                      </wps:wsp>
                      <wps:wsp>
                        <wps:cNvPr id="1666" name="Rectangle 1666"/>
                        <wps:cNvSpPr/>
                        <wps:spPr>
                          <a:xfrm>
                            <a:off x="1120775" y="1723517"/>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667" name="Rectangle 1667"/>
                        <wps:cNvSpPr/>
                        <wps:spPr>
                          <a:xfrm>
                            <a:off x="1146683" y="1723517"/>
                            <a:ext cx="69777"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F</w:t>
                              </w:r>
                            </w:p>
                          </w:txbxContent>
                        </wps:txbx>
                        <wps:bodyPr horzOverflow="overflow" vert="horz" lIns="0" tIns="0" rIns="0" bIns="0" rtlCol="0">
                          <a:noAutofit/>
                        </wps:bodyPr>
                      </wps:wsp>
                      <wps:wsp>
                        <wps:cNvPr id="1668" name="Rectangle 1668"/>
                        <wps:cNvSpPr/>
                        <wps:spPr>
                          <a:xfrm>
                            <a:off x="1198499" y="1723517"/>
                            <a:ext cx="155161"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un</w:t>
                              </w:r>
                            </w:p>
                          </w:txbxContent>
                        </wps:txbx>
                        <wps:bodyPr horzOverflow="overflow" vert="horz" lIns="0" tIns="0" rIns="0" bIns="0" rtlCol="0">
                          <a:noAutofit/>
                        </wps:bodyPr>
                      </wps:wsp>
                      <wps:wsp>
                        <wps:cNvPr id="1669" name="Rectangle 1669"/>
                        <wps:cNvSpPr/>
                        <wps:spPr>
                          <a:xfrm>
                            <a:off x="1315847" y="1723517"/>
                            <a:ext cx="63240"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c</w:t>
                              </w:r>
                            </w:p>
                          </w:txbxContent>
                        </wps:txbx>
                        <wps:bodyPr horzOverflow="overflow" vert="horz" lIns="0" tIns="0" rIns="0" bIns="0" rtlCol="0">
                          <a:noAutofit/>
                        </wps:bodyPr>
                      </wps:wsp>
                      <wps:wsp>
                        <wps:cNvPr id="1670" name="Rectangle 1670"/>
                        <wps:cNvSpPr/>
                        <wps:spPr>
                          <a:xfrm>
                            <a:off x="1363091" y="1723517"/>
                            <a:ext cx="240342" cy="154840"/>
                          </a:xfrm>
                          <a:prstGeom prst="rect">
                            <a:avLst/>
                          </a:prstGeom>
                          <a:ln>
                            <a:noFill/>
                          </a:ln>
                        </wps:spPr>
                        <wps:txbx>
                          <w:txbxContent>
                            <w:p w:rsidR="00252B23" w:rsidRDefault="00D24911">
                              <w:pPr>
                                <w:spacing w:after="160" w:line="259" w:lineRule="auto"/>
                                <w:ind w:left="0" w:right="0" w:firstLine="0"/>
                                <w:jc w:val="left"/>
                              </w:pPr>
                              <w:proofErr w:type="spellStart"/>
                              <w:r>
                                <w:rPr>
                                  <w:i/>
                                  <w:color w:val="44546A"/>
                                  <w:sz w:val="18"/>
                                </w:rPr>
                                <w:t>tion</w:t>
                              </w:r>
                              <w:proofErr w:type="spellEnd"/>
                            </w:p>
                          </w:txbxContent>
                        </wps:txbx>
                        <wps:bodyPr horzOverflow="overflow" vert="horz" lIns="0" tIns="0" rIns="0" bIns="0" rtlCol="0">
                          <a:noAutofit/>
                        </wps:bodyPr>
                      </wps:wsp>
                      <wps:wsp>
                        <wps:cNvPr id="1671" name="Rectangle 1671"/>
                        <wps:cNvSpPr/>
                        <wps:spPr>
                          <a:xfrm>
                            <a:off x="1544447" y="1723517"/>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672" name="Rectangle 1672"/>
                        <wps:cNvSpPr/>
                        <wps:spPr>
                          <a:xfrm>
                            <a:off x="1570355" y="1723517"/>
                            <a:ext cx="792171"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of the Whole</w:t>
                              </w:r>
                            </w:p>
                          </w:txbxContent>
                        </wps:txbx>
                        <wps:bodyPr horzOverflow="overflow" vert="horz" lIns="0" tIns="0" rIns="0" bIns="0" rtlCol="0">
                          <a:noAutofit/>
                        </wps:bodyPr>
                      </wps:wsp>
                      <wps:wsp>
                        <wps:cNvPr id="1673" name="Rectangle 1673"/>
                        <wps:cNvSpPr/>
                        <wps:spPr>
                          <a:xfrm>
                            <a:off x="2166493" y="1723517"/>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674" name="Rectangle 1674"/>
                        <wps:cNvSpPr/>
                        <wps:spPr>
                          <a:xfrm>
                            <a:off x="2192401" y="1723517"/>
                            <a:ext cx="539364"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Program</w:t>
                              </w:r>
                            </w:p>
                          </w:txbxContent>
                        </wps:txbx>
                        <wps:bodyPr horzOverflow="overflow" vert="horz" lIns="0" tIns="0" rIns="0" bIns="0" rtlCol="0">
                          <a:noAutofit/>
                        </wps:bodyPr>
                      </wps:wsp>
                      <wps:wsp>
                        <wps:cNvPr id="1675" name="Rectangle 1675"/>
                        <wps:cNvSpPr/>
                        <wps:spPr>
                          <a:xfrm>
                            <a:off x="2597785" y="1723517"/>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pic:pic xmlns:pic="http://schemas.openxmlformats.org/drawingml/2006/picture">
                        <pic:nvPicPr>
                          <pic:cNvPr id="1874" name="Picture 1874"/>
                          <pic:cNvPicPr/>
                        </pic:nvPicPr>
                        <pic:blipFill>
                          <a:blip r:embed="rId14">
                            <a:extLst>
                              <a:ext uri="{28A0092B-C50C-407E-A947-70E740481C1C}">
                                <a14:useLocalDpi xmlns:a14="http://schemas.microsoft.com/office/drawing/2010/main" val="0"/>
                              </a:ext>
                            </a:extLst>
                          </a:blip>
                          <a:srcRect/>
                          <a:stretch/>
                        </pic:blipFill>
                        <pic:spPr>
                          <a:xfrm>
                            <a:off x="67627" y="4572"/>
                            <a:ext cx="2943225" cy="1569720"/>
                          </a:xfrm>
                          <a:prstGeom prst="rect">
                            <a:avLst/>
                          </a:prstGeom>
                        </pic:spPr>
                      </pic:pic>
                    </wpg:wgp>
                  </a:graphicData>
                </a:graphic>
              </wp:inline>
            </w:drawing>
          </mc:Choice>
          <mc:Fallback>
            <w:pict>
              <v:group id="Group 11511" o:spid="_x0000_s1089" style="width:246.25pt;height:147.55pt;mso-position-horizontal-relative:char;mso-position-vertical-relative:line" coordorigin="676,45" coordsize="30645,187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">
                <v:rect id="Rectangle 1661" o:spid="_x0000_s1090" style="position:absolute;left:30900;top:1478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t xml:space="preserve"> </w:t>
                        </w:r>
                      </w:p>
                    </w:txbxContent>
                  </v:textbox>
                </v:rect>
                <v:rect id="Rectangle 1662" o:spid="_x0000_s1091" style="position:absolute;left:4776;top:17235;width:420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Figure </w:t>
                        </w:r>
                      </w:p>
                    </w:txbxContent>
                  </v:textbox>
                </v:rect>
                <v:rect id="Rectangle 1663" o:spid="_x0000_s1092" style="position:absolute;left:7946;top:17235;width:771;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5</w:t>
                        </w:r>
                      </w:p>
                    </w:txbxContent>
                  </v:textbox>
                </v:rect>
                <v:rect id="Rectangle 1664" o:spid="_x0000_s1093" style="position:absolute;left:8525;top:17235;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665" o:spid="_x0000_s1094" style="position:absolute;left:8784;top:17235;width:3212;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Main</w:t>
                        </w:r>
                      </w:p>
                    </w:txbxContent>
                  </v:textbox>
                </v:rect>
                <v:rect id="Rectangle 1666" o:spid="_x0000_s1095" style="position:absolute;left:11207;top:17235;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j6y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zH8KoUV5PYHAAD//wMAUEsBAi0AFAAGAAgAAAAhANvh9svuAAAAhQEAABMAAAAA&#13;&#10;AAAAAAAAAAAAAAAAAFtDb250ZW50X1R5cGVzXS54bWxQSwECLQAUAAYACAAAACEAWvQsW78AAAAV&#13;&#10;AQAACwAAAAAAAAAAAAAAAAAfAQAAX3JlbHMvLnJlbHNQSwECLQAUAAYACAAAACEAw0o+s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667" o:spid="_x0000_s1096" style="position:absolute;left:11466;top:17235;width:69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F</w:t>
                        </w:r>
                      </w:p>
                    </w:txbxContent>
                  </v:textbox>
                </v:rect>
                <v:rect id="Rectangle 1668" o:spid="_x0000_s1097" style="position:absolute;left:11984;top:17235;width:1552;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un</w:t>
                        </w:r>
                      </w:p>
                    </w:txbxContent>
                  </v:textbox>
                </v:rect>
                <v:rect id="Rectangle 1669" o:spid="_x0000_s1098" style="position:absolute;left:13158;top:17235;width:632;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c</w:t>
                        </w:r>
                      </w:p>
                    </w:txbxContent>
                  </v:textbox>
                </v:rect>
                <v:rect id="Rectangle 1670" o:spid="_x0000_s1099" style="position:absolute;left:13630;top:17235;width:240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proofErr w:type="spellStart"/>
                        <w:r>
                          <w:rPr>
                            <w:i/>
                            <w:color w:val="44546A"/>
                            <w:sz w:val="18"/>
                          </w:rPr>
                          <w:t>tion</w:t>
                        </w:r>
                        <w:proofErr w:type="spellEnd"/>
                      </w:p>
                    </w:txbxContent>
                  </v:textbox>
                </v:rect>
                <v:rect id="Rectangle 1671" o:spid="_x0000_s1100" style="position:absolute;left:15444;top:17235;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jAb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Awf4nhVymsIDc/AAAA//8DAFBLAQItABQABgAIAAAAIQDb4fbL7gAAAIUBAAATAAAA&#13;&#10;AAAAAAAAAAAAAAAAAABbQ29udGVudF9UeXBlc10ueG1sUEsBAi0AFAAGAAgAAAAhAFr0LFu/AAAA&#13;&#10;FQEAAAsAAAAAAAAAAAAAAAAAHwEAAF9yZWxzLy5yZWxzUEsBAi0AFAAGAAgAAAAhAMl6MBv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672" o:spid="_x0000_s1101" style="position:absolute;left:15703;top:17235;width:7922;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K5s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YPi/gVymsIHc/AAAA//8DAFBLAQItABQABgAIAAAAIQDb4fbL7gAAAIUBAAATAAAA&#13;&#10;AAAAAAAAAAAAAAAAAABbQ29udGVudF9UeXBlc10ueG1sUEsBAi0AFAAGAAgAAAAhAFr0LFu/AAAA&#13;&#10;FQEAAAsAAAAAAAAAAAAAAAAAHwEAAF9yZWxzLy5yZWxzUEsBAi0AFAAGAAgAAAAhADmormz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of the Whole</w:t>
                        </w:r>
                      </w:p>
                    </w:txbxContent>
                  </v:textbox>
                </v:rect>
                <v:rect id="Rectangle 1673" o:spid="_x0000_s1102" style="position:absolute;left:21664;top:17235;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674" o:spid="_x0000_s1103" style="position:absolute;left:21924;top:17235;width:539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Program</w:t>
                        </w:r>
                      </w:p>
                    </w:txbxContent>
                  </v:textbox>
                </v:rect>
                <v:rect id="Rectangle 1675" o:spid="_x0000_s1104" style="position:absolute;left:25977;top:17235;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shape id="Picture 1874" o:spid="_x0000_s1105" type="#_x0000_t75" style="position:absolute;left:676;top:45;width:29432;height:156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">
                  <v:imagedata r:id="rId15" o:title=""/>
                </v:shape>
                <w10:anchorlock/>
              </v:group>
            </w:pict>
          </mc:Fallback>
        </mc:AlternateContent>
      </w:r>
    </w:p>
    <w:p w:rsidR="00252B23" w:rsidRDefault="00D24911">
      <w:pPr>
        <w:pStyle w:val="Heading1"/>
        <w:ind w:left="-5"/>
      </w:pPr>
      <w:bookmarkStart w:id="12" w:name="_Toc13095"/>
      <w:r>
        <w:t xml:space="preserve">Implementation Notes </w:t>
      </w:r>
      <w:bookmarkEnd w:id="12"/>
    </w:p>
    <w:p w:rsidR="00252B23" w:rsidRDefault="00D24911">
      <w:pPr>
        <w:numPr>
          <w:ilvl w:val="0"/>
          <w:numId w:val="2"/>
        </w:numPr>
        <w:ind w:right="41" w:hanging="360"/>
      </w:pPr>
      <w:r>
        <w:t>Your project should be named with “Pokemon_PA</w:t>
      </w:r>
      <w:r w:rsidR="002D0F25">
        <w:t>3</w:t>
      </w:r>
      <w:r>
        <w:t xml:space="preserve">”, and all your defined classes should be put in the default folder. Please </w:t>
      </w:r>
      <w:r>
        <w:rPr>
          <w:color w:val="FF0000"/>
        </w:rPr>
        <w:t xml:space="preserve">DO NOT </w:t>
      </w:r>
      <w:r>
        <w:t xml:space="preserve">put your source codes under any </w:t>
      </w:r>
      <w:r>
        <w:rPr>
          <w:i/>
        </w:rPr>
        <w:t>packages</w:t>
      </w:r>
      <w:r>
        <w:t xml:space="preserve"> defined by yourselves. The overview of your project should be look</w:t>
      </w:r>
      <w:r w:rsidR="00BE7502">
        <w:t>ed</w:t>
      </w:r>
      <w:r>
        <w:t xml:space="preserve"> like Figure 6. </w:t>
      </w:r>
    </w:p>
    <w:p w:rsidR="00252B23" w:rsidRDefault="00D24911">
      <w:pPr>
        <w:spacing w:after="0" w:line="259" w:lineRule="auto"/>
        <w:ind w:left="0" w:right="0" w:firstLine="0"/>
        <w:jc w:val="left"/>
      </w:pPr>
      <w:r>
        <w:t xml:space="preserve"> </w:t>
      </w:r>
    </w:p>
    <w:p w:rsidR="00252B23" w:rsidRDefault="00D24911">
      <w:pPr>
        <w:spacing w:after="254" w:line="259" w:lineRule="auto"/>
        <w:ind w:left="472" w:right="0" w:firstLine="0"/>
        <w:jc w:val="left"/>
      </w:pPr>
      <w:r>
        <w:rPr>
          <w:noProof/>
        </w:rPr>
        <mc:AlternateContent>
          <mc:Choice Requires="wpg">
            <w:drawing>
              <wp:inline distT="0" distB="0" distL="0" distR="0">
                <wp:extent cx="4938502" cy="1760120"/>
                <wp:effectExtent l="0" t="0" r="0" b="0"/>
                <wp:docPr id="11512" name="Group 11512"/>
                <wp:cNvGraphicFramePr/>
                <a:graphic xmlns:a="http://schemas.openxmlformats.org/drawingml/2006/main">
                  <a:graphicData uri="http://schemas.microsoft.com/office/word/2010/wordprocessingGroup">
                    <wpg:wgp>
                      <wpg:cNvGrpSpPr/>
                      <wpg:grpSpPr>
                        <a:xfrm>
                          <a:off x="0" y="0"/>
                          <a:ext cx="4938502" cy="1440908"/>
                          <a:chOff x="4572" y="323784"/>
                          <a:chExt cx="4938502" cy="1440908"/>
                        </a:xfrm>
                      </wpg:grpSpPr>
                      <wps:wsp>
                        <wps:cNvPr id="1713" name="Rectangle 1713"/>
                        <wps:cNvSpPr/>
                        <wps:spPr>
                          <a:xfrm>
                            <a:off x="4900931" y="1366393"/>
                            <a:ext cx="42143" cy="189937"/>
                          </a:xfrm>
                          <a:prstGeom prst="rect">
                            <a:avLst/>
                          </a:prstGeom>
                          <a:ln>
                            <a:noFill/>
                          </a:ln>
                        </wps:spPr>
                        <wps:txbx>
                          <w:txbxContent>
                            <w:p w:rsidR="00252B23" w:rsidRDefault="00D24911">
                              <w:pPr>
                                <w:spacing w:after="160" w:line="259" w:lineRule="auto"/>
                                <w:ind w:left="0" w:right="0" w:firstLine="0"/>
                                <w:jc w:val="left"/>
                              </w:pPr>
                              <w:r>
                                <w:t xml:space="preserve"> </w:t>
                              </w:r>
                            </w:p>
                          </w:txbxContent>
                        </wps:txbx>
                        <wps:bodyPr horzOverflow="overflow" vert="horz" lIns="0" tIns="0" rIns="0" bIns="0" rtlCol="0">
                          <a:noAutofit/>
                        </wps:bodyPr>
                      </wps:wsp>
                      <wps:wsp>
                        <wps:cNvPr id="1714" name="Rectangle 1714"/>
                        <wps:cNvSpPr/>
                        <wps:spPr>
                          <a:xfrm>
                            <a:off x="1852295" y="1609852"/>
                            <a:ext cx="420788"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Figure </w:t>
                              </w:r>
                            </w:p>
                          </w:txbxContent>
                        </wps:txbx>
                        <wps:bodyPr horzOverflow="overflow" vert="horz" lIns="0" tIns="0" rIns="0" bIns="0" rtlCol="0">
                          <a:noAutofit/>
                        </wps:bodyPr>
                      </wps:wsp>
                      <wps:wsp>
                        <wps:cNvPr id="1715" name="Rectangle 1715"/>
                        <wps:cNvSpPr/>
                        <wps:spPr>
                          <a:xfrm>
                            <a:off x="2169287" y="1609852"/>
                            <a:ext cx="77073"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6</w:t>
                              </w:r>
                            </w:p>
                          </w:txbxContent>
                        </wps:txbx>
                        <wps:bodyPr horzOverflow="overflow" vert="horz" lIns="0" tIns="0" rIns="0" bIns="0" rtlCol="0">
                          <a:noAutofit/>
                        </wps:bodyPr>
                      </wps:wsp>
                      <wps:wsp>
                        <wps:cNvPr id="1716" name="Rectangle 1716"/>
                        <wps:cNvSpPr/>
                        <wps:spPr>
                          <a:xfrm>
                            <a:off x="2227199" y="1609852"/>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717" name="Rectangle 1717"/>
                        <wps:cNvSpPr/>
                        <wps:spPr>
                          <a:xfrm>
                            <a:off x="2253107" y="1609852"/>
                            <a:ext cx="1040722"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Project Overview</w:t>
                              </w:r>
                            </w:p>
                          </w:txbxContent>
                        </wps:txbx>
                        <wps:bodyPr horzOverflow="overflow" vert="horz" lIns="0" tIns="0" rIns="0" bIns="0" rtlCol="0">
                          <a:noAutofit/>
                        </wps:bodyPr>
                      </wps:wsp>
                      <wps:wsp>
                        <wps:cNvPr id="1718" name="Rectangle 1718"/>
                        <wps:cNvSpPr/>
                        <wps:spPr>
                          <a:xfrm>
                            <a:off x="3035173" y="1609852"/>
                            <a:ext cx="34356" cy="154840"/>
                          </a:xfrm>
                          <a:prstGeom prst="rect">
                            <a:avLst/>
                          </a:prstGeom>
                          <a:ln>
                            <a:noFill/>
                          </a:ln>
                        </wps:spPr>
                        <wps:txbx>
                          <w:txbxContent>
                            <w:p w:rsidR="00252B23" w:rsidRDefault="00D24911">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pic:pic xmlns:pic="http://schemas.openxmlformats.org/drawingml/2006/picture">
                        <pic:nvPicPr>
                          <pic:cNvPr id="1877" name="Picture 1877"/>
                          <pic:cNvPicPr/>
                        </pic:nvPicPr>
                        <pic:blipFill>
                          <a:blip r:embed="rId16">
                            <a:extLst>
                              <a:ext uri="{28A0092B-C50C-407E-A947-70E740481C1C}">
                                <a14:useLocalDpi xmlns:a14="http://schemas.microsoft.com/office/drawing/2010/main" val="0"/>
                              </a:ext>
                            </a:extLst>
                          </a:blip>
                          <a:srcRect/>
                          <a:stretch/>
                        </pic:blipFill>
                        <pic:spPr>
                          <a:xfrm>
                            <a:off x="4572" y="323784"/>
                            <a:ext cx="4879848" cy="806326"/>
                          </a:xfrm>
                          <a:prstGeom prst="rect">
                            <a:avLst/>
                          </a:prstGeom>
                        </pic:spPr>
                      </pic:pic>
                    </wpg:wgp>
                  </a:graphicData>
                </a:graphic>
              </wp:inline>
            </w:drawing>
          </mc:Choice>
          <mc:Fallback>
            <w:pict>
              <v:group id="Group 11512" o:spid="_x0000_s1106" style="width:388.85pt;height:138.6pt;mso-position-horizontal-relative:char;mso-position-vertical-relative:line" coordorigin="45,3237" coordsize="49385,144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">
                <v:rect id="Rectangle 1713" o:spid="_x0000_s1107" style="position:absolute;left:49009;top:1366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uHK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GvQE8lcIKcv4PAAD//wMAUEsBAi0AFAAGAAgAAAAhANvh9svuAAAAhQEAABMAAAAA&#13;&#10;AAAAAAAAAAAAAAAAAFtDb250ZW50X1R5cGVzXS54bWxQSwECLQAUAAYACAAAACEAWvQsW78AAAAV&#13;&#10;AQAACwAAAAAAAAAAAAAAAAAfAQAAX3JlbHMvLnJlbHNQSwECLQAUAAYACAAAACEA/drhy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t xml:space="preserve"> </w:t>
                        </w:r>
                      </w:p>
                    </w:txbxContent>
                  </v:textbox>
                </v:rect>
                <v:rect id="Rectangle 1714" o:spid="_x0000_s1108" style="position:absolute;left:18522;top:16098;width:420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 xml:space="preserve">Figure </w:t>
                        </w:r>
                      </w:p>
                    </w:txbxContent>
                  </v:textbox>
                </v:rect>
                <v:rect id="Rectangle 1715" o:spid="_x0000_s1109" style="position:absolute;left:21692;top:16098;width:771;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6</w:t>
                        </w:r>
                      </w:p>
                    </w:txbxContent>
                  </v:textbox>
                </v:rect>
                <v:rect id="Rectangle 1716" o:spid="_x0000_s1110" style="position:absolute;left:22271;top:16098;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UJS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DwEs/hVymsIDc/AAAA//8DAFBLAQItABQABgAIAAAAIQDb4fbL7gAAAIUBAAATAAAA&#13;&#10;AAAAAAAAAAAAAAAAAABbQ29udGVudF9UeXBlc10ueG1sUEsBAi0AFAAGAAgAAAAhAFr0LFu/AAAA&#13;&#10;FQEAAAsAAAAAAAAAAAAAAAAAHwEAAF9yZWxzLy5yZWxzUEsBAi0AFAAGAAgAAAAhAO2tQlL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rect id="Rectangle 1717" o:spid="_x0000_s1111" style="position:absolute;left:22531;top:16098;width:10407;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" filled="f" stroked="f">
                  <v:textbox inset="0,0,0,0">
                    <w:txbxContent>
                      <w:p w:rsidR="00252B23" w:rsidRDefault="00D24911">
                        <w:pPr>
                          <w:spacing w:after="160" w:line="259" w:lineRule="auto"/>
                          <w:ind w:left="0" w:right="0" w:firstLine="0"/>
                          <w:jc w:val="left"/>
                        </w:pPr>
                        <w:r>
                          <w:rPr>
                            <w:i/>
                            <w:color w:val="44546A"/>
                            <w:sz w:val="18"/>
                          </w:rPr>
                          <w:t>Project Overview</w:t>
                        </w:r>
                      </w:p>
                    </w:txbxContent>
                  </v:textbox>
                </v:rect>
                <v:rect id="Rectangle 1718" o:spid="_x0000_s1112" style="position:absolute;left:30351;top:16098;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" filled="f" stroked="f">
                  <v:textbox inset="0,0,0,0">
                    <w:txbxContent>
                      <w:p w:rsidR="00252B23" w:rsidRDefault="00D24911">
                        <w:pPr>
                          <w:spacing w:after="160" w:line="259" w:lineRule="auto"/>
                          <w:ind w:left="0" w:right="0" w:firstLine="0"/>
                          <w:jc w:val="left"/>
                        </w:pPr>
                        <w:r>
                          <w:rPr>
                            <w:i/>
                            <w:color w:val="44546A"/>
                            <w:sz w:val="18"/>
                          </w:rPr>
                          <w:t xml:space="preserve"> </w:t>
                        </w:r>
                      </w:p>
                    </w:txbxContent>
                  </v:textbox>
                </v:rect>
                <v:shape id="Picture 1877" o:spid="_x0000_s1113" type="#_x0000_t75" style="position:absolute;left:45;top:3237;width:48799;height:80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">
                  <v:imagedata r:id="rId17" o:title=""/>
                </v:shape>
                <w10:anchorlock/>
              </v:group>
            </w:pict>
          </mc:Fallback>
        </mc:AlternateContent>
      </w:r>
    </w:p>
    <w:p w:rsidR="00252B23" w:rsidRDefault="00D24911" w:rsidP="003438AA">
      <w:pPr>
        <w:numPr>
          <w:ilvl w:val="0"/>
          <w:numId w:val="2"/>
        </w:numPr>
        <w:spacing w:after="120"/>
        <w:ind w:right="43" w:hanging="360"/>
      </w:pPr>
      <w:r>
        <w:t xml:space="preserve">The entry point of the whole project is the </w:t>
      </w:r>
      <w:r>
        <w:rPr>
          <w:i/>
        </w:rPr>
        <w:t>main</w:t>
      </w:r>
      <w:r>
        <w:t xml:space="preserve"> function in the class </w:t>
      </w:r>
      <w:r>
        <w:rPr>
          <w:i/>
        </w:rPr>
        <w:t xml:space="preserve">Game.java, </w:t>
      </w:r>
      <w:r>
        <w:t xml:space="preserve">which is given by us. You are required to declare and define the following five classes: </w:t>
      </w:r>
    </w:p>
    <w:tbl>
      <w:tblPr>
        <w:tblStyle w:val="TableGrid"/>
        <w:tblW w:w="8270" w:type="dxa"/>
        <w:tblInd w:w="366" w:type="dxa"/>
        <w:tblCellMar>
          <w:top w:w="44" w:type="dxa"/>
          <w:left w:w="107" w:type="dxa"/>
          <w:right w:w="57" w:type="dxa"/>
        </w:tblCellMar>
        <w:tblLook w:val="04A0" w:firstRow="1" w:lastRow="0" w:firstColumn="1" w:lastColumn="0" w:noHBand="0" w:noVBand="1"/>
      </w:tblPr>
      <w:tblGrid>
        <w:gridCol w:w="1795"/>
        <w:gridCol w:w="6475"/>
      </w:tblGrid>
      <w:tr w:rsidR="00252B23">
        <w:trPr>
          <w:trHeight w:val="276"/>
        </w:trPr>
        <w:tc>
          <w:tcPr>
            <w:tcW w:w="1795"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0" w:right="0" w:firstLine="0"/>
              <w:jc w:val="left"/>
            </w:pPr>
            <w:r>
              <w:rPr>
                <w:color w:val="FFFFFF"/>
              </w:rPr>
              <w:t xml:space="preserve">Class Name </w:t>
            </w:r>
          </w:p>
        </w:tc>
        <w:tc>
          <w:tcPr>
            <w:tcW w:w="6475" w:type="dxa"/>
            <w:tcBorders>
              <w:top w:val="single" w:sz="4" w:space="0" w:color="000000"/>
              <w:left w:val="single" w:sz="4" w:space="0" w:color="000000"/>
              <w:bottom w:val="single" w:sz="4" w:space="0" w:color="000000"/>
              <w:right w:val="single" w:sz="4" w:space="0" w:color="000000"/>
            </w:tcBorders>
            <w:shd w:val="clear" w:color="auto" w:fill="7F7F7F"/>
          </w:tcPr>
          <w:p w:rsidR="00252B23" w:rsidRDefault="00D24911">
            <w:pPr>
              <w:spacing w:after="0" w:line="259" w:lineRule="auto"/>
              <w:ind w:left="1" w:right="0" w:firstLine="0"/>
              <w:jc w:val="left"/>
            </w:pPr>
            <w:r>
              <w:rPr>
                <w:color w:val="FFFFFF"/>
              </w:rPr>
              <w:t xml:space="preserve">Class Description </w:t>
            </w:r>
          </w:p>
        </w:tc>
      </w:tr>
      <w:tr w:rsidR="00252B23">
        <w:trPr>
          <w:trHeight w:val="1086"/>
        </w:trPr>
        <w:tc>
          <w:tcPr>
            <w:tcW w:w="1795"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0" w:firstLine="0"/>
              <w:jc w:val="left"/>
            </w:pPr>
            <w:proofErr w:type="spellStart"/>
            <w:r>
              <w:t>Pokemon</w:t>
            </w:r>
            <w:proofErr w:type="spellEnd"/>
            <w:r>
              <w:t xml:space="preserve"> </w:t>
            </w:r>
          </w:p>
        </w:tc>
        <w:tc>
          <w:tcPr>
            <w:tcW w:w="6475"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48" w:firstLine="0"/>
            </w:pPr>
            <w:r>
              <w:t xml:space="preserve">Class </w:t>
            </w:r>
            <w:proofErr w:type="spellStart"/>
            <w:r>
              <w:t>Pokemon</w:t>
            </w:r>
            <w:proofErr w:type="spellEnd"/>
            <w:r>
              <w:t xml:space="preserve"> is a special type of cell. Besides recording the location of the cell, it also records the information of the properties of a Pokémon, including the name,</w:t>
            </w:r>
            <w:r w:rsidR="00B17442">
              <w:t xml:space="preserve"> type</w:t>
            </w:r>
            <w:r>
              <w:t xml:space="preserve">, combat power and required balls to catch it. </w:t>
            </w:r>
          </w:p>
        </w:tc>
      </w:tr>
      <w:tr w:rsidR="00252B23">
        <w:trPr>
          <w:trHeight w:val="816"/>
        </w:trPr>
        <w:tc>
          <w:tcPr>
            <w:tcW w:w="1795"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0" w:firstLine="0"/>
              <w:jc w:val="left"/>
            </w:pPr>
            <w:r>
              <w:t xml:space="preserve">Station </w:t>
            </w:r>
          </w:p>
        </w:tc>
        <w:tc>
          <w:tcPr>
            <w:tcW w:w="6475"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50" w:firstLine="0"/>
            </w:pPr>
            <w:r>
              <w:t xml:space="preserve">Class Station is a special type of cell. Besides recording the location of the cell, it also records the information of a supply station, including the number of the provided balls. </w:t>
            </w:r>
          </w:p>
        </w:tc>
      </w:tr>
      <w:tr w:rsidR="00252B23">
        <w:trPr>
          <w:trHeight w:val="548"/>
        </w:trPr>
        <w:tc>
          <w:tcPr>
            <w:tcW w:w="1795"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0" w:right="0" w:firstLine="0"/>
              <w:jc w:val="left"/>
            </w:pPr>
            <w:r>
              <w:t xml:space="preserve">Map </w:t>
            </w:r>
          </w:p>
        </w:tc>
        <w:tc>
          <w:tcPr>
            <w:tcW w:w="6475"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0" w:firstLine="0"/>
            </w:pPr>
            <w:r>
              <w:t xml:space="preserve">The class is defined to record the information of all the cells of the map, including walls, </w:t>
            </w:r>
            <w:proofErr w:type="spellStart"/>
            <w:r>
              <w:t>Pokemon</w:t>
            </w:r>
            <w:proofErr w:type="spellEnd"/>
            <w:r>
              <w:t xml:space="preserve"> cells, Station cells and empty cells. </w:t>
            </w:r>
          </w:p>
        </w:tc>
      </w:tr>
      <w:tr w:rsidR="00252B23">
        <w:trPr>
          <w:trHeight w:val="816"/>
        </w:trPr>
        <w:tc>
          <w:tcPr>
            <w:tcW w:w="1795"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0" w:firstLine="0"/>
              <w:jc w:val="left"/>
            </w:pPr>
            <w:r>
              <w:t xml:space="preserve">Player </w:t>
            </w:r>
          </w:p>
        </w:tc>
        <w:tc>
          <w:tcPr>
            <w:tcW w:w="6475"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52" w:firstLine="0"/>
            </w:pPr>
            <w:r>
              <w:t xml:space="preserve">The class is used for recording the status of the player, including the current location, the caught </w:t>
            </w:r>
            <w:proofErr w:type="spellStart"/>
            <w:r>
              <w:t>Pokémons</w:t>
            </w:r>
            <w:proofErr w:type="spellEnd"/>
            <w:r>
              <w:t xml:space="preserve">, the number of Poke balls and the path visited. </w:t>
            </w:r>
          </w:p>
        </w:tc>
      </w:tr>
      <w:tr w:rsidR="00252B23">
        <w:trPr>
          <w:trHeight w:val="816"/>
        </w:trPr>
        <w:tc>
          <w:tcPr>
            <w:tcW w:w="1795" w:type="dxa"/>
            <w:tcBorders>
              <w:top w:val="single" w:sz="4" w:space="0" w:color="000000"/>
              <w:left w:val="single" w:sz="4" w:space="0" w:color="000000"/>
              <w:bottom w:val="single" w:sz="4" w:space="0" w:color="000000"/>
              <w:right w:val="single" w:sz="4" w:space="0" w:color="000000"/>
            </w:tcBorders>
            <w:vAlign w:val="center"/>
          </w:tcPr>
          <w:p w:rsidR="00252B23" w:rsidRDefault="00D24911">
            <w:pPr>
              <w:spacing w:after="0" w:line="259" w:lineRule="auto"/>
              <w:ind w:left="0" w:right="0" w:firstLine="0"/>
              <w:jc w:val="left"/>
            </w:pPr>
            <w:r>
              <w:lastRenderedPageBreak/>
              <w:t xml:space="preserve">Game </w:t>
            </w:r>
          </w:p>
        </w:tc>
        <w:tc>
          <w:tcPr>
            <w:tcW w:w="6475" w:type="dxa"/>
            <w:tcBorders>
              <w:top w:val="single" w:sz="4" w:space="0" w:color="000000"/>
              <w:left w:val="single" w:sz="4" w:space="0" w:color="000000"/>
              <w:bottom w:val="single" w:sz="4" w:space="0" w:color="000000"/>
              <w:right w:val="single" w:sz="4" w:space="0" w:color="000000"/>
            </w:tcBorders>
          </w:tcPr>
          <w:p w:rsidR="00252B23" w:rsidRDefault="00D24911">
            <w:pPr>
              <w:spacing w:after="0" w:line="259" w:lineRule="auto"/>
              <w:ind w:left="1" w:right="48" w:firstLine="0"/>
            </w:pPr>
            <w:r>
              <w:t xml:space="preserve">This the entry class of the whole program, which contains the main function. It’s also responsible for file input and output. It should contain a Map and a Player. </w:t>
            </w:r>
          </w:p>
        </w:tc>
      </w:tr>
    </w:tbl>
    <w:p w:rsidR="00252B23" w:rsidRDefault="00D24911">
      <w:pPr>
        <w:spacing w:after="0" w:line="259" w:lineRule="auto"/>
        <w:ind w:left="0" w:right="0" w:firstLine="0"/>
        <w:jc w:val="left"/>
      </w:pPr>
      <w:r>
        <w:t xml:space="preserve">       </w:t>
      </w:r>
    </w:p>
    <w:p w:rsidR="00252B23" w:rsidRDefault="00D24911" w:rsidP="003438AA">
      <w:pPr>
        <w:spacing w:after="120"/>
        <w:ind w:left="0" w:right="43" w:hanging="14"/>
      </w:pPr>
      <w:r>
        <w:t xml:space="preserve">These classes are the required classes; you </w:t>
      </w:r>
      <w:r>
        <w:rPr>
          <w:i/>
          <w:color w:val="0070C0"/>
        </w:rPr>
        <w:t>may also need</w:t>
      </w:r>
      <w:r>
        <w:t xml:space="preserve"> to define </w:t>
      </w:r>
      <w:r>
        <w:rPr>
          <w:i/>
          <w:color w:val="0070C0"/>
        </w:rPr>
        <w:t>other</w:t>
      </w:r>
      <w:r>
        <w:t xml:space="preserve"> classes in order to finish this assignment. </w:t>
      </w:r>
    </w:p>
    <w:p w:rsidR="00252B23" w:rsidRDefault="00D24911">
      <w:pPr>
        <w:numPr>
          <w:ilvl w:val="0"/>
          <w:numId w:val="2"/>
        </w:numPr>
        <w:ind w:right="41" w:hanging="360"/>
      </w:pPr>
      <w:r>
        <w:t xml:space="preserve">Tips on the searching </w:t>
      </w:r>
      <w:proofErr w:type="spellStart"/>
      <w:r>
        <w:t>Pokémons</w:t>
      </w:r>
      <w:proofErr w:type="spellEnd"/>
      <w:r>
        <w:t xml:space="preserve"> and the destination point. First, you need to find the starting point (which is denoted as B) from the map. In order to find a path to the destination, you need to keep trying moving up, down left and right. For example, if you are current</w:t>
      </w:r>
      <w:r w:rsidR="0068081F">
        <w:t>ly</w:t>
      </w:r>
      <w:r>
        <w:t xml:space="preserve"> at cell &lt;2,3&gt;, you have four options for your next move as shown in the following picture: </w:t>
      </w:r>
    </w:p>
    <w:p w:rsidR="003F269F" w:rsidRDefault="003F269F" w:rsidP="00DA43B3">
      <w:pPr>
        <w:ind w:left="360" w:right="41" w:firstLine="0"/>
      </w:pPr>
    </w:p>
    <w:p w:rsidR="00252B23" w:rsidRDefault="00D24911">
      <w:pPr>
        <w:spacing w:after="0" w:line="259" w:lineRule="auto"/>
        <w:ind w:left="352" w:right="0" w:firstLine="0"/>
        <w:jc w:val="center"/>
      </w:pPr>
      <w:r>
        <w:rPr>
          <w:noProof/>
        </w:rPr>
        <w:drawing>
          <wp:inline distT="0" distB="0" distL="0" distR="0">
            <wp:extent cx="1708404" cy="1567107"/>
            <wp:effectExtent l="0" t="0" r="0" b="0"/>
            <wp:docPr id="2062" name="Picture 2062"/>
            <wp:cNvGraphicFramePr/>
            <a:graphic xmlns:a="http://schemas.openxmlformats.org/drawingml/2006/main">
              <a:graphicData uri="http://schemas.openxmlformats.org/drawingml/2006/picture">
                <pic:pic xmlns:pic="http://schemas.openxmlformats.org/drawingml/2006/picture">
                  <pic:nvPicPr>
                    <pic:cNvPr id="2062" name="Picture 2062"/>
                    <pic:cNvPicPr/>
                  </pic:nvPicPr>
                  <pic:blipFill>
                    <a:blip r:embed="rId18">
                      <a:extLst>
                        <a:ext uri="{28A0092B-C50C-407E-A947-70E740481C1C}">
                          <a14:useLocalDpi xmlns:a14="http://schemas.microsoft.com/office/drawing/2010/main" val="0"/>
                        </a:ext>
                      </a:extLst>
                    </a:blip>
                    <a:stretch>
                      <a:fillRect/>
                    </a:stretch>
                  </pic:blipFill>
                  <pic:spPr>
                    <a:xfrm>
                      <a:off x="0" y="0"/>
                      <a:ext cx="1708404" cy="1567107"/>
                    </a:xfrm>
                    <a:prstGeom prst="rect">
                      <a:avLst/>
                    </a:prstGeom>
                  </pic:spPr>
                </pic:pic>
              </a:graphicData>
            </a:graphic>
          </wp:inline>
        </w:drawing>
      </w:r>
      <w:r>
        <w:t xml:space="preserve"> </w:t>
      </w:r>
    </w:p>
    <w:p w:rsidR="00252B23" w:rsidRDefault="00D24911">
      <w:pPr>
        <w:tabs>
          <w:tab w:val="center" w:pos="413"/>
          <w:tab w:val="center" w:pos="4320"/>
        </w:tabs>
        <w:spacing w:after="216" w:line="259" w:lineRule="auto"/>
        <w:ind w:left="0" w:right="0" w:firstLine="0"/>
        <w:jc w:val="left"/>
      </w:pPr>
      <w:r>
        <w:rPr>
          <w:i/>
          <w:color w:val="44546A"/>
          <w:sz w:val="18"/>
        </w:rPr>
        <w:t xml:space="preserve"> </w:t>
      </w:r>
      <w:r>
        <w:rPr>
          <w:i/>
          <w:color w:val="44546A"/>
          <w:sz w:val="18"/>
        </w:rPr>
        <w:tab/>
        <w:t xml:space="preserve"> </w:t>
      </w:r>
      <w:r>
        <w:rPr>
          <w:i/>
          <w:color w:val="44546A"/>
          <w:sz w:val="18"/>
        </w:rPr>
        <w:tab/>
        <w:t xml:space="preserve">Figure 7 Moving Options </w:t>
      </w:r>
    </w:p>
    <w:p w:rsidR="00252B23" w:rsidRDefault="00D24911">
      <w:pPr>
        <w:ind w:left="370" w:right="41"/>
      </w:pPr>
      <w:r>
        <w:t xml:space="preserve">You need to try these four options one by one to see if you can make the move or not. You may not move to the next cell if it is a wall.  After successfully moving to a new cell, you need to check whether it is the destination or not. If it is, you can print out the solution. You also need to check if the new cell is </w:t>
      </w:r>
      <w:r w:rsidR="0068081F">
        <w:t xml:space="preserve">a </w:t>
      </w:r>
      <w:r>
        <w:t xml:space="preserve">Supply Station or contains a Pokémon. If there are, you need to make the action accordingly: acquire the Poke balls or catch the Pokémon. If the cell is not the destination, you need to keep moving by adopting the same strategies.  </w:t>
      </w:r>
    </w:p>
    <w:p w:rsidR="00252B23" w:rsidRDefault="00D24911">
      <w:pPr>
        <w:spacing w:after="37"/>
        <w:ind w:left="370" w:right="41"/>
      </w:pPr>
      <w:r>
        <w:t>In order to make your program more efficient and to avoid repeat</w:t>
      </w:r>
      <w:r w:rsidR="0068081F">
        <w:t>edly</w:t>
      </w:r>
      <w:r>
        <w:t xml:space="preserve"> visiting the same cell with the same status, you are suggested to store the status you have searched and avoid repeating the same status on the same cell.  </w:t>
      </w:r>
    </w:p>
    <w:p w:rsidR="00252B23" w:rsidRDefault="00D24911">
      <w:pPr>
        <w:numPr>
          <w:ilvl w:val="0"/>
          <w:numId w:val="2"/>
        </w:numPr>
        <w:spacing w:after="36"/>
        <w:ind w:right="41" w:hanging="360"/>
      </w:pPr>
      <w:r>
        <w:t xml:space="preserve">For all the test cases, we will test your program under the time budget of </w:t>
      </w:r>
      <w:r>
        <w:rPr>
          <w:i/>
          <w:color w:val="FF0000"/>
        </w:rPr>
        <w:t>1 minutes</w:t>
      </w:r>
      <w:r>
        <w:t xml:space="preserve">, which means we will terminate your program if it runs over than </w:t>
      </w:r>
      <w:r>
        <w:rPr>
          <w:i/>
          <w:color w:val="FF0000"/>
        </w:rPr>
        <w:t>1 minutes</w:t>
      </w:r>
      <w:r>
        <w:t xml:space="preserve">. In this case, you are suggested to output the results to the </w:t>
      </w:r>
      <w:r>
        <w:rPr>
          <w:rFonts w:ascii="Courier New" w:eastAsia="Courier New" w:hAnsi="Courier New" w:cs="Courier New"/>
          <w:sz w:val="20"/>
        </w:rPr>
        <w:t>&lt;</w:t>
      </w:r>
      <w:proofErr w:type="spellStart"/>
      <w:r>
        <w:rPr>
          <w:rFonts w:ascii="Courier New" w:eastAsia="Courier New" w:hAnsi="Courier New" w:cs="Courier New"/>
          <w:sz w:val="20"/>
        </w:rPr>
        <w:t>outputFile</w:t>
      </w:r>
      <w:proofErr w:type="spellEnd"/>
      <w:r>
        <w:rPr>
          <w:rFonts w:ascii="Courier New" w:eastAsia="Courier New" w:hAnsi="Courier New" w:cs="Courier New"/>
          <w:sz w:val="20"/>
        </w:rPr>
        <w:t>&gt;</w:t>
      </w:r>
      <w:r>
        <w:t xml:space="preserve"> once you get a solution. Even if it is not the optimum, you can still get partial credits. If you have no output within </w:t>
      </w:r>
      <w:r>
        <w:rPr>
          <w:i/>
          <w:color w:val="FF0000"/>
        </w:rPr>
        <w:t>1 minutes</w:t>
      </w:r>
      <w:r>
        <w:t xml:space="preserve">, you may not get any credit for this test case. (We will not test the program using complex maps, the constraints of the map are stated in the marking scheme). </w:t>
      </w:r>
    </w:p>
    <w:p w:rsidR="00F61A4C" w:rsidRDefault="008A4EC2" w:rsidP="00025E86">
      <w:pPr>
        <w:numPr>
          <w:ilvl w:val="0"/>
          <w:numId w:val="2"/>
        </w:numPr>
        <w:spacing w:after="327"/>
        <w:ind w:left="370" w:right="41" w:hanging="360"/>
      </w:pPr>
      <w:r>
        <w:t xml:space="preserve">You can find a </w:t>
      </w:r>
      <w:r w:rsidR="00D24911">
        <w:t>runnable Pokemon_PA</w:t>
      </w:r>
      <w:r>
        <w:t>3</w:t>
      </w:r>
      <w:r w:rsidR="00D24911">
        <w:t>.jar</w:t>
      </w:r>
      <w:r>
        <w:t xml:space="preserve"> with a sample input file (sampleInput.txt) under PA3_Obfuscated folder in the downloaded package</w:t>
      </w:r>
      <w:r w:rsidR="00D24911">
        <w:t>. You can run this jar</w:t>
      </w:r>
      <w:r w:rsidR="0066233B">
        <w:t xml:space="preserve"> through a terminal</w:t>
      </w:r>
      <w:r w:rsidR="00D24911">
        <w:t>. First open your terminal and go to the location where the jar file is located. Then, run the following command</w:t>
      </w:r>
      <w:r w:rsidR="009C430F">
        <w:t xml:space="preserve"> </w:t>
      </w:r>
      <w:r w:rsidR="009C430F" w:rsidRPr="001C2DE6">
        <w:rPr>
          <w:color w:val="FFFFFF"/>
          <w:highlight w:val="black"/>
        </w:rPr>
        <w:t>java -jar Pokemon_PA3.jar</w:t>
      </w:r>
      <w:r w:rsidR="00AB4316">
        <w:rPr>
          <w:color w:val="000000" w:themeColor="text1"/>
        </w:rPr>
        <w:t xml:space="preserve">. </w:t>
      </w:r>
      <w:r w:rsidR="008617BA">
        <w:rPr>
          <w:color w:val="000000" w:themeColor="text1"/>
        </w:rPr>
        <w:t xml:space="preserve">An output file </w:t>
      </w:r>
      <w:r w:rsidR="00265738">
        <w:rPr>
          <w:color w:val="000000" w:themeColor="text1"/>
        </w:rPr>
        <w:t xml:space="preserve">named </w:t>
      </w:r>
      <w:r w:rsidR="008617BA">
        <w:rPr>
          <w:color w:val="000000" w:themeColor="text1"/>
        </w:rPr>
        <w:t xml:space="preserve">sampleOut.txt should be generated at the same location. </w:t>
      </w:r>
      <w:r w:rsidR="00D37EA6">
        <w:rPr>
          <w:color w:val="000000" w:themeColor="text1"/>
        </w:rPr>
        <w:t xml:space="preserve">You can also </w:t>
      </w:r>
      <w:r w:rsidR="00BA17A6">
        <w:rPr>
          <w:color w:val="000000" w:themeColor="text1"/>
        </w:rPr>
        <w:t xml:space="preserve">try to run the jar file with several input arguments. For example, </w:t>
      </w:r>
      <w:r w:rsidR="00E248F8">
        <w:rPr>
          <w:color w:val="000000" w:themeColor="text1"/>
        </w:rPr>
        <w:t xml:space="preserve">prepare another </w:t>
      </w:r>
      <w:r w:rsidR="007B7FF5">
        <w:rPr>
          <w:color w:val="000000" w:themeColor="text1"/>
        </w:rPr>
        <w:t xml:space="preserve">input file input.txt and </w:t>
      </w:r>
      <w:r w:rsidR="00BA17A6">
        <w:rPr>
          <w:color w:val="000000" w:themeColor="text1"/>
        </w:rPr>
        <w:t xml:space="preserve">run the </w:t>
      </w:r>
      <w:proofErr w:type="gramStart"/>
      <w:r w:rsidR="00BA17A6">
        <w:rPr>
          <w:color w:val="000000" w:themeColor="text1"/>
        </w:rPr>
        <w:t xml:space="preserve">command  </w:t>
      </w:r>
      <w:r w:rsidR="00BA17A6" w:rsidRPr="001C2DE6">
        <w:rPr>
          <w:color w:val="FFFFFF"/>
          <w:highlight w:val="black"/>
        </w:rPr>
        <w:t>java</w:t>
      </w:r>
      <w:proofErr w:type="gramEnd"/>
      <w:r w:rsidR="00BA17A6" w:rsidRPr="001C2DE6">
        <w:rPr>
          <w:color w:val="FFFFFF"/>
          <w:highlight w:val="black"/>
        </w:rPr>
        <w:t xml:space="preserve"> -jar Pokemon_PA3</w:t>
      </w:r>
      <w:r w:rsidR="00BA17A6" w:rsidRPr="00BA17A6">
        <w:rPr>
          <w:color w:val="FFFFFF"/>
          <w:highlight w:val="black"/>
        </w:rPr>
        <w:t>.jar input.txt output.txt</w:t>
      </w:r>
      <w:r w:rsidR="00BA17A6">
        <w:rPr>
          <w:color w:val="000000" w:themeColor="text1"/>
        </w:rPr>
        <w:t xml:space="preserve">. </w:t>
      </w:r>
      <w:r w:rsidR="00EC1E8C">
        <w:rPr>
          <w:color w:val="000000" w:themeColor="text1"/>
        </w:rPr>
        <w:t>The program will take input.txt as input and output</w:t>
      </w:r>
      <w:r w:rsidR="00EC1E8C">
        <w:rPr>
          <w:i/>
          <w:iCs/>
          <w:color w:val="000000" w:themeColor="text1"/>
        </w:rPr>
        <w:t xml:space="preserve"> ouput.txt</w:t>
      </w:r>
      <w:r w:rsidR="00657F96">
        <w:rPr>
          <w:i/>
          <w:iCs/>
          <w:color w:val="000000" w:themeColor="text1"/>
        </w:rPr>
        <w:t>.</w:t>
      </w:r>
    </w:p>
    <w:p w:rsidR="00252B23" w:rsidRDefault="00D24911">
      <w:pPr>
        <w:pStyle w:val="Heading1"/>
        <w:ind w:left="-5"/>
      </w:pPr>
      <w:bookmarkStart w:id="13" w:name="_Toc13096"/>
      <w:r>
        <w:lastRenderedPageBreak/>
        <w:t xml:space="preserve">Submission Details </w:t>
      </w:r>
      <w:bookmarkEnd w:id="13"/>
    </w:p>
    <w:p w:rsidR="00252B23" w:rsidRDefault="00D24911" w:rsidP="008B310A">
      <w:pPr>
        <w:ind w:left="-5" w:right="41"/>
      </w:pPr>
      <w:r>
        <w:t>You are required to submit all your source codes through a zip file.</w:t>
      </w:r>
      <w:r w:rsidR="005C6ABD">
        <w:t xml:space="preserve"> </w:t>
      </w:r>
      <w:r w:rsidR="00F07D07">
        <w:t>You should compress</w:t>
      </w:r>
      <w:r w:rsidR="00FE0001">
        <w:t xml:space="preserve"> the Pokemon_PA3 </w:t>
      </w:r>
      <w:r w:rsidR="0051692C">
        <w:t xml:space="preserve">directory and </w:t>
      </w:r>
      <w:r w:rsidR="007737C4">
        <w:t>rename it to &lt;</w:t>
      </w:r>
      <w:proofErr w:type="spellStart"/>
      <w:r w:rsidR="007737C4">
        <w:t>Your_</w:t>
      </w:r>
      <w:r w:rsidR="0000626A">
        <w:t>S</w:t>
      </w:r>
      <w:r w:rsidR="007737C4">
        <w:t>tudent_</w:t>
      </w:r>
      <w:r w:rsidR="0000626A">
        <w:t>ID</w:t>
      </w:r>
      <w:proofErr w:type="spellEnd"/>
      <w:r w:rsidR="007737C4">
        <w:t>&gt;</w:t>
      </w:r>
      <w:r w:rsidR="002722BF">
        <w:t>.zip</w:t>
      </w:r>
      <w:r w:rsidR="000A2D7D">
        <w:t xml:space="preserve"> </w:t>
      </w:r>
      <w:r>
        <w:t>(i.e.</w:t>
      </w:r>
      <w:r w:rsidR="005213BE">
        <w:t>,</w:t>
      </w:r>
      <w:r>
        <w:t xml:space="preserve"> 20202795.zip)</w:t>
      </w:r>
      <w:r w:rsidR="00022FA4">
        <w:t xml:space="preserve">. </w:t>
      </w:r>
      <w:r w:rsidR="005C7F1C">
        <w:t xml:space="preserve">You should </w:t>
      </w:r>
      <w:r w:rsidR="003873A0">
        <w:t xml:space="preserve">submit the zip file </w:t>
      </w:r>
      <w:r>
        <w:t xml:space="preserve">via the CASS system </w:t>
      </w:r>
      <w:hyperlink r:id="rId19" w:anchor="/submit">
        <w:r>
          <w:t>(</w:t>
        </w:r>
      </w:hyperlink>
      <w:hyperlink r:id="rId20" w:anchor="/submit">
        <w:r>
          <w:rPr>
            <w:color w:val="0563C1"/>
            <w:u w:val="single" w:color="0563C1"/>
          </w:rPr>
          <w:t>https://course.cse.ust.hk/cass/student/#/submit</w:t>
        </w:r>
      </w:hyperlink>
      <w:hyperlink r:id="rId21" w:anchor="/submit">
        <w:r>
          <w:t>)</w:t>
        </w:r>
      </w:hyperlink>
      <w:r>
        <w:t xml:space="preserve">. </w:t>
      </w:r>
    </w:p>
    <w:p w:rsidR="001E0D9A" w:rsidRDefault="001E0D9A" w:rsidP="008B310A">
      <w:pPr>
        <w:ind w:left="-5" w:right="41"/>
      </w:pPr>
    </w:p>
    <w:p w:rsidR="00252B23" w:rsidRDefault="00D24911">
      <w:pPr>
        <w:pStyle w:val="Heading1"/>
        <w:ind w:left="-5"/>
      </w:pPr>
      <w:bookmarkStart w:id="14" w:name="_Toc13097"/>
      <w:r>
        <w:t xml:space="preserve">Bonus </w:t>
      </w:r>
      <w:bookmarkEnd w:id="14"/>
      <w:r w:rsidR="00DE2BC9">
        <w:t>(To be released)</w:t>
      </w:r>
    </w:p>
    <w:p w:rsidR="00F94C04" w:rsidRDefault="00F94C04">
      <w:pPr>
        <w:ind w:left="-5" w:right="41"/>
      </w:pPr>
    </w:p>
    <w:p w:rsidR="00252B23" w:rsidRDefault="00D24911">
      <w:pPr>
        <w:pStyle w:val="Heading1"/>
        <w:ind w:left="-5"/>
      </w:pPr>
      <w:bookmarkStart w:id="15" w:name="_Toc13098"/>
      <w:r>
        <w:t xml:space="preserve">Deadline </w:t>
      </w:r>
      <w:bookmarkEnd w:id="15"/>
    </w:p>
    <w:p w:rsidR="00252B23" w:rsidRDefault="00D24911">
      <w:pPr>
        <w:ind w:left="-5" w:right="41"/>
      </w:pPr>
      <w:r>
        <w:t>The assignment will be due on:</w:t>
      </w:r>
      <w:r w:rsidR="009C13FD">
        <w:t xml:space="preserve"> </w:t>
      </w:r>
      <w:r w:rsidR="009C13FD">
        <w:rPr>
          <w:color w:val="FF0000"/>
        </w:rPr>
        <w:t>22:55, 19 December, 2019</w:t>
      </w:r>
      <w:r>
        <w:t xml:space="preserve">. </w:t>
      </w:r>
    </w:p>
    <w:p w:rsidR="00252B23" w:rsidRPr="00223F77" w:rsidRDefault="00D24911">
      <w:pPr>
        <w:ind w:left="-5" w:right="41"/>
      </w:pPr>
      <w:r>
        <w:t xml:space="preserve"> </w:t>
      </w:r>
    </w:p>
    <w:sectPr w:rsidR="00252B23" w:rsidRPr="00223F77">
      <w:pgSz w:w="12240" w:h="15840"/>
      <w:pgMar w:top="1440" w:right="1742" w:bottom="15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934"/>
    <w:multiLevelType w:val="hybridMultilevel"/>
    <w:tmpl w:val="FA4A6F76"/>
    <w:lvl w:ilvl="0" w:tplc="92ECF166">
      <w:start w:val="1"/>
      <w:numFmt w:val="bullet"/>
      <w:lvlText w:val="•"/>
      <w:lvlJc w:val="left"/>
      <w:pPr>
        <w:ind w:left="828"/>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67E0535C">
      <w:start w:val="1"/>
      <w:numFmt w:val="bullet"/>
      <w:lvlText w:val="o"/>
      <w:lvlJc w:val="left"/>
      <w:pPr>
        <w:ind w:left="1548"/>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6E82F646">
      <w:start w:val="1"/>
      <w:numFmt w:val="bullet"/>
      <w:lvlText w:val="▪"/>
      <w:lvlJc w:val="left"/>
      <w:pPr>
        <w:ind w:left="2268"/>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A29A5732">
      <w:start w:val="1"/>
      <w:numFmt w:val="bullet"/>
      <w:lvlText w:val="•"/>
      <w:lvlJc w:val="left"/>
      <w:pPr>
        <w:ind w:left="2988"/>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7BD28538">
      <w:start w:val="1"/>
      <w:numFmt w:val="bullet"/>
      <w:lvlText w:val="o"/>
      <w:lvlJc w:val="left"/>
      <w:pPr>
        <w:ind w:left="3708"/>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37702264">
      <w:start w:val="1"/>
      <w:numFmt w:val="bullet"/>
      <w:lvlText w:val="▪"/>
      <w:lvlJc w:val="left"/>
      <w:pPr>
        <w:ind w:left="4428"/>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A4D2BA8E">
      <w:start w:val="1"/>
      <w:numFmt w:val="bullet"/>
      <w:lvlText w:val="•"/>
      <w:lvlJc w:val="left"/>
      <w:pPr>
        <w:ind w:left="5148"/>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8104E858">
      <w:start w:val="1"/>
      <w:numFmt w:val="bullet"/>
      <w:lvlText w:val="o"/>
      <w:lvlJc w:val="left"/>
      <w:pPr>
        <w:ind w:left="5868"/>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3C5CE7E4">
      <w:start w:val="1"/>
      <w:numFmt w:val="bullet"/>
      <w:lvlText w:val="▪"/>
      <w:lvlJc w:val="left"/>
      <w:pPr>
        <w:ind w:left="6588"/>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1" w15:restartNumberingAfterBreak="0">
    <w:nsid w:val="37EC0621"/>
    <w:multiLevelType w:val="hybridMultilevel"/>
    <w:tmpl w:val="C42418A8"/>
    <w:lvl w:ilvl="0" w:tplc="33489742">
      <w:start w:val="1"/>
      <w:numFmt w:val="bullet"/>
      <w:lvlText w:val="•"/>
      <w:lvlJc w:val="left"/>
      <w:pPr>
        <w:ind w:left="3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646AC46E">
      <w:start w:val="1"/>
      <w:numFmt w:val="bullet"/>
      <w:lvlText w:val="o"/>
      <w:lvlJc w:val="left"/>
      <w:pPr>
        <w:ind w:left="108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2" w:tplc="577221E2">
      <w:start w:val="1"/>
      <w:numFmt w:val="bullet"/>
      <w:lvlText w:val="▪"/>
      <w:lvlJc w:val="left"/>
      <w:pPr>
        <w:ind w:left="18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3" w:tplc="43A0D518">
      <w:start w:val="1"/>
      <w:numFmt w:val="bullet"/>
      <w:lvlText w:val="•"/>
      <w:lvlJc w:val="left"/>
      <w:pPr>
        <w:ind w:left="25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B8EE37C4">
      <w:start w:val="1"/>
      <w:numFmt w:val="bullet"/>
      <w:lvlText w:val="o"/>
      <w:lvlJc w:val="left"/>
      <w:pPr>
        <w:ind w:left="324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5" w:tplc="CC68596C">
      <w:start w:val="1"/>
      <w:numFmt w:val="bullet"/>
      <w:lvlText w:val="▪"/>
      <w:lvlJc w:val="left"/>
      <w:pPr>
        <w:ind w:left="39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6" w:tplc="05446A9C">
      <w:start w:val="1"/>
      <w:numFmt w:val="bullet"/>
      <w:lvlText w:val="•"/>
      <w:lvlJc w:val="left"/>
      <w:pPr>
        <w:ind w:left="46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74BE0E4E">
      <w:start w:val="1"/>
      <w:numFmt w:val="bullet"/>
      <w:lvlText w:val="o"/>
      <w:lvlJc w:val="left"/>
      <w:pPr>
        <w:ind w:left="54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8" w:tplc="1F5082BA">
      <w:start w:val="1"/>
      <w:numFmt w:val="bullet"/>
      <w:lvlText w:val="▪"/>
      <w:lvlJc w:val="left"/>
      <w:pPr>
        <w:ind w:left="612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abstractNum>
  <w:abstractNum w:abstractNumId="2" w15:restartNumberingAfterBreak="0">
    <w:nsid w:val="48E70FF1"/>
    <w:multiLevelType w:val="hybridMultilevel"/>
    <w:tmpl w:val="A99AF546"/>
    <w:lvl w:ilvl="0" w:tplc="4156DA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D4699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4E44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0675C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A6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3699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7CBA7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A8DC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2CAD5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g-chi Cheung">
    <w15:presenceInfo w15:providerId="AD" w15:userId="S-1-5-21-720780846-2066618403-860360866-2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23"/>
    <w:rsid w:val="0000626A"/>
    <w:rsid w:val="000115B7"/>
    <w:rsid w:val="00021E6A"/>
    <w:rsid w:val="00022FA4"/>
    <w:rsid w:val="000241E3"/>
    <w:rsid w:val="000242A5"/>
    <w:rsid w:val="00025446"/>
    <w:rsid w:val="00025E86"/>
    <w:rsid w:val="000624CB"/>
    <w:rsid w:val="00097EDB"/>
    <w:rsid w:val="000A2D7D"/>
    <w:rsid w:val="001604EC"/>
    <w:rsid w:val="00190399"/>
    <w:rsid w:val="001B0A2F"/>
    <w:rsid w:val="001C2DE6"/>
    <w:rsid w:val="001D072E"/>
    <w:rsid w:val="001E0D9A"/>
    <w:rsid w:val="001E11A1"/>
    <w:rsid w:val="0020577C"/>
    <w:rsid w:val="00223F77"/>
    <w:rsid w:val="00252B23"/>
    <w:rsid w:val="002537FC"/>
    <w:rsid w:val="0025754E"/>
    <w:rsid w:val="00265738"/>
    <w:rsid w:val="002722BF"/>
    <w:rsid w:val="002C7896"/>
    <w:rsid w:val="002D0F25"/>
    <w:rsid w:val="00327A83"/>
    <w:rsid w:val="003438AA"/>
    <w:rsid w:val="003873A0"/>
    <w:rsid w:val="0038751C"/>
    <w:rsid w:val="003A71F9"/>
    <w:rsid w:val="003D685D"/>
    <w:rsid w:val="003F0AC4"/>
    <w:rsid w:val="003F269F"/>
    <w:rsid w:val="0041796B"/>
    <w:rsid w:val="004270E7"/>
    <w:rsid w:val="0045554E"/>
    <w:rsid w:val="00483DF8"/>
    <w:rsid w:val="004859FD"/>
    <w:rsid w:val="004A15B2"/>
    <w:rsid w:val="004A731D"/>
    <w:rsid w:val="004D35FF"/>
    <w:rsid w:val="004E2201"/>
    <w:rsid w:val="005073B9"/>
    <w:rsid w:val="0051692C"/>
    <w:rsid w:val="0051758F"/>
    <w:rsid w:val="00517F96"/>
    <w:rsid w:val="005213BE"/>
    <w:rsid w:val="00536BED"/>
    <w:rsid w:val="00541211"/>
    <w:rsid w:val="00544EA1"/>
    <w:rsid w:val="00545FD5"/>
    <w:rsid w:val="00564A25"/>
    <w:rsid w:val="005839BD"/>
    <w:rsid w:val="005C5DC0"/>
    <w:rsid w:val="005C6ABD"/>
    <w:rsid w:val="005C7F1C"/>
    <w:rsid w:val="005E0DB7"/>
    <w:rsid w:val="005E3F5B"/>
    <w:rsid w:val="005F0908"/>
    <w:rsid w:val="005F4D00"/>
    <w:rsid w:val="006472D6"/>
    <w:rsid w:val="00651186"/>
    <w:rsid w:val="006558DB"/>
    <w:rsid w:val="00657F96"/>
    <w:rsid w:val="0066233B"/>
    <w:rsid w:val="0068081F"/>
    <w:rsid w:val="00690649"/>
    <w:rsid w:val="006A1957"/>
    <w:rsid w:val="00714975"/>
    <w:rsid w:val="007423CD"/>
    <w:rsid w:val="00765236"/>
    <w:rsid w:val="007737C4"/>
    <w:rsid w:val="00776B65"/>
    <w:rsid w:val="0078637B"/>
    <w:rsid w:val="007B047F"/>
    <w:rsid w:val="007B13F3"/>
    <w:rsid w:val="007B615A"/>
    <w:rsid w:val="007B7FF5"/>
    <w:rsid w:val="007E5B8C"/>
    <w:rsid w:val="007F1A67"/>
    <w:rsid w:val="00827BB6"/>
    <w:rsid w:val="008617BA"/>
    <w:rsid w:val="00862567"/>
    <w:rsid w:val="00893B26"/>
    <w:rsid w:val="008A4EC2"/>
    <w:rsid w:val="008B0CD8"/>
    <w:rsid w:val="008B310A"/>
    <w:rsid w:val="008F2B44"/>
    <w:rsid w:val="008F7477"/>
    <w:rsid w:val="009001AF"/>
    <w:rsid w:val="009119F8"/>
    <w:rsid w:val="00914FB0"/>
    <w:rsid w:val="00917A65"/>
    <w:rsid w:val="00917EBF"/>
    <w:rsid w:val="00921BE5"/>
    <w:rsid w:val="00931EF2"/>
    <w:rsid w:val="00943540"/>
    <w:rsid w:val="009523E6"/>
    <w:rsid w:val="009574D1"/>
    <w:rsid w:val="00971182"/>
    <w:rsid w:val="009922F4"/>
    <w:rsid w:val="00992D4F"/>
    <w:rsid w:val="009C13FD"/>
    <w:rsid w:val="009C2930"/>
    <w:rsid w:val="009C430F"/>
    <w:rsid w:val="009D0FF3"/>
    <w:rsid w:val="009D3D96"/>
    <w:rsid w:val="009D78AB"/>
    <w:rsid w:val="009E26F0"/>
    <w:rsid w:val="00A12A99"/>
    <w:rsid w:val="00A47B32"/>
    <w:rsid w:val="00A737E5"/>
    <w:rsid w:val="00A868AD"/>
    <w:rsid w:val="00AA77C3"/>
    <w:rsid w:val="00AB4316"/>
    <w:rsid w:val="00AB4D8E"/>
    <w:rsid w:val="00AB56C0"/>
    <w:rsid w:val="00AF6519"/>
    <w:rsid w:val="00B05924"/>
    <w:rsid w:val="00B17442"/>
    <w:rsid w:val="00B40916"/>
    <w:rsid w:val="00B44682"/>
    <w:rsid w:val="00B61ED0"/>
    <w:rsid w:val="00B72236"/>
    <w:rsid w:val="00BA17A6"/>
    <w:rsid w:val="00BB1F1C"/>
    <w:rsid w:val="00BB5FD0"/>
    <w:rsid w:val="00BB6E86"/>
    <w:rsid w:val="00BD3E7C"/>
    <w:rsid w:val="00BE5D99"/>
    <w:rsid w:val="00BE6AFC"/>
    <w:rsid w:val="00BE7502"/>
    <w:rsid w:val="00BF27A6"/>
    <w:rsid w:val="00C04022"/>
    <w:rsid w:val="00C1382B"/>
    <w:rsid w:val="00C1468C"/>
    <w:rsid w:val="00C24F30"/>
    <w:rsid w:val="00CD3882"/>
    <w:rsid w:val="00CD710F"/>
    <w:rsid w:val="00D24911"/>
    <w:rsid w:val="00D37EA6"/>
    <w:rsid w:val="00D51FCD"/>
    <w:rsid w:val="00D75480"/>
    <w:rsid w:val="00DA43B3"/>
    <w:rsid w:val="00DC2EEC"/>
    <w:rsid w:val="00DD20CB"/>
    <w:rsid w:val="00DE2BC9"/>
    <w:rsid w:val="00DE3AE8"/>
    <w:rsid w:val="00DF53C7"/>
    <w:rsid w:val="00DF6759"/>
    <w:rsid w:val="00E248F8"/>
    <w:rsid w:val="00E26A21"/>
    <w:rsid w:val="00E52F8C"/>
    <w:rsid w:val="00E600FA"/>
    <w:rsid w:val="00E74BC4"/>
    <w:rsid w:val="00E851A8"/>
    <w:rsid w:val="00EB3FF6"/>
    <w:rsid w:val="00EB64A3"/>
    <w:rsid w:val="00EC1E8C"/>
    <w:rsid w:val="00EC7160"/>
    <w:rsid w:val="00F07D07"/>
    <w:rsid w:val="00F07E33"/>
    <w:rsid w:val="00F61A4C"/>
    <w:rsid w:val="00F72D42"/>
    <w:rsid w:val="00F846F8"/>
    <w:rsid w:val="00F92521"/>
    <w:rsid w:val="00F944A0"/>
    <w:rsid w:val="00F94C04"/>
    <w:rsid w:val="00FA6F03"/>
    <w:rsid w:val="00FD1B88"/>
    <w:rsid w:val="00FE0001"/>
    <w:rsid w:val="00FE4316"/>
    <w:rsid w:val="00FF3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2A06B-78B0-4974-A13B-00E429D9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5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32"/>
    </w:rPr>
  </w:style>
  <w:style w:type="character" w:customStyle="1" w:styleId="Heading1Char">
    <w:name w:val="Heading 1 Char"/>
    <w:link w:val="Heading1"/>
    <w:rPr>
      <w:rFonts w:ascii="Calibri" w:eastAsia="Calibri" w:hAnsi="Calibri" w:cs="Calibri"/>
      <w:color w:val="2E74B5"/>
      <w:sz w:val="32"/>
    </w:rPr>
  </w:style>
  <w:style w:type="paragraph" w:styleId="TOC1">
    <w:name w:val="toc 1"/>
    <w:hidden/>
    <w:pPr>
      <w:spacing w:after="99"/>
      <w:ind w:left="25" w:right="6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D3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7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ourse.cse.ust.hk/cass/student/"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urse.cse.ust.hk/cass/stud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microsoft.com/office/2011/relationships/people" Target="people.xml"/><Relationship Id="rId10" Type="http://schemas.openxmlformats.org/officeDocument/2006/relationships/image" Target="media/image6.jpg"/><Relationship Id="rId19" Type="http://schemas.openxmlformats.org/officeDocument/2006/relationships/hyperlink" Target="https://course.cse.ust.hk/cass/stud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civi</dc:creator>
  <cp:keywords/>
  <cp:lastModifiedBy>Jiajun HU</cp:lastModifiedBy>
  <cp:revision>208</cp:revision>
  <cp:lastPrinted>2019-11-22T13:48:00Z</cp:lastPrinted>
  <dcterms:created xsi:type="dcterms:W3CDTF">2019-11-15T14:30:00Z</dcterms:created>
  <dcterms:modified xsi:type="dcterms:W3CDTF">2019-11-24T07:39:00Z</dcterms:modified>
</cp:coreProperties>
</file>